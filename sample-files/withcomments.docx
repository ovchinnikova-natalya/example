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851"/>
        <w:jc w:val="right"/>
        <w:rPr>
          <w:rFonts w:ascii="Arial" w:hAnsi="Arial" w:cs="Arial"/>
          <w:b/>
          <w:color w:val="0d0d0d"/>
          <w:spacing w:val="6"/>
        </w:rPr>
      </w:pPr>
      <w:r>
        <w:rPr>
          <w:rFonts w:ascii="Arial" w:hAnsi="Arial" w:cs="Arial"/>
          <w:spacing w:val="6"/>
        </w:rPr>
        <mc:AlternateContent>
          <mc:Choice Requires="wpg">
            <w:drawing>
              <wp:anchor xmlns:wp="http://schemas.openxmlformats.org/drawingml/2006/wordprocessingDrawing" xmlns:wp14="http://schemas.microsoft.com/office/word/2010/wordprocessingDrawing" distT="0" distB="0" distL="0" distR="0" simplePos="0" relativeHeight="251789312" behindDoc="1" locked="0" layoutInCell="1" allowOverlap="1">
                <wp:simplePos x="0" y="0"/>
                <wp:positionH relativeFrom="page">
                  <wp:posOffset>0</wp:posOffset>
                </wp:positionH>
                <wp:positionV relativeFrom="page">
                  <wp:posOffset>1472750</wp:posOffset>
                </wp:positionV>
                <wp:extent cx="3189924" cy="9227605"/>
                <wp:effectExtent l="0" t="0" r="0" b="0"/>
                <wp:wrapNone/>
                <wp:docPr id="48" name="" hidden="0"/>
                <wp:cNvGraphicFramePr/>
                <a:graphic xmlns:a="http://schemas.openxmlformats.org/drawingml/2006/main">
                  <a:graphicData uri="http://schemas.microsoft.com/office/word/2010/wordprocessingGroup">
                    <wpg:wgp>
                      <wpg:cNvGrpSpPr/>
                      <wpg:grpSpPr bwMode="auto">
                        <a:xfrm>
                          <a:off x="0" y="0"/>
                          <a:ext cx="3189924" cy="9227604"/>
                          <a:chOff x="0" y="0"/>
                          <a:chExt cx="3189924" cy="9227604"/>
                        </a:xfrm>
                      </wpg:grpSpPr>
                      <wps:wsp>
                        <wps:cNvPr id="0" name=""/>
                        <wps:cNvSpPr>
                          <a:spLocks noChangeAspect="1"/>
                        </wps:cNvSpPr>
                        <wps:spPr bwMode="auto">
                          <a:xfrm flipH="0" flipV="0">
                            <a:off x="0" y="0"/>
                            <a:ext cx="3189924" cy="9227605"/>
                          </a:xfrm>
                          <a:prstGeom prst="rect">
                            <a:avLst/>
                          </a:prstGeom>
                          <a:solidFill>
                            <a:schemeClr val="bg1">
                              <a:lumMod val="85098"/>
                              <a:alpha val="26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2572"/>
                                <w:ind w:left="1134" w:right="340"/>
                                <w:jc w:val="both"/>
                                <w:spacing w:before="3360" w:after="120"/>
                                <w:rPr>
                                  <w:rFonts w:ascii="Arial" w:hAnsi="Arial" w:eastAsia="Georgia" w:cs="Arial"/>
                                  <w:color w:val="344369" w:themeColor="accent6" w:themeShade="BF"/>
                                  <w:spacing w:val="4"/>
                                </w:rPr>
                              </w:pPr>
                              <w:r>
                                <w:rPr>
                                  <w:rFonts w:ascii="Segoe UI Black" w:hAnsi="Segoe UI Black" w:eastAsia="Segoe UI Black" w:cs="Segoe UI Black"/>
                                  <w:color w:val="344369" w:themeColor="accent6" w:themeShade="BF"/>
                                  <w:spacing w:val="4"/>
                                  <w:sz w:val="22"/>
                                </w:rPr>
                                <w:t xml:space="preserve">Adding tables</w:t>
                              </w:r>
                              <w:r>
                                <w:rPr>
                                  <w:color w:val="344369" w:themeColor="accent6" w:themeShade="BF"/>
                                </w:rPr>
                              </w:r>
                              <w:r/>
                            </w:p>
                            <w:p>
                              <w:pPr>
                                <w:pStyle w:val="2576"/>
                                <w:contextualSpacing w:val="0"/>
                                <w:ind w:left="1134" w:right="342"/>
                                <w:jc w:val="left"/>
                                <w:spacing w:before="11" w:beforeAutospacing="0" w:after="164" w:afterAutospacing="0" w:line="336" w:lineRule="auto"/>
                                <w:rPr>
                                  <w:rFonts w:ascii="Arial" w:hAnsi="Arial" w:eastAsia="Arial" w:cs="Arial"/>
                                  <w:b/>
                                  <w:caps/>
                                  <w:color w:val="404040"/>
                                  <w:spacing w:val="0"/>
                                  <w:sz w:val="22"/>
                                </w:rPr>
                              </w:pPr>
                              <w:r>
                                <w:rPr>
                                  <w:rFonts w:ascii="Arial" w:hAnsi="Arial" w:eastAsia="Arial" w:cs="Arial"/>
                                  <w:color w:val="344369" w:themeColor="accent6" w:themeShade="BF"/>
                                  <w:spacing w:val="0"/>
                                  <w:sz w:val="22"/>
                                </w:rPr>
                                <w:t xml:space="preserve">A document consisting of infinite text lines will definitely make the readers bored. That’s why </w:t>
                              </w:r>
                              <w:r>
                                <w:rPr>
                                  <w:rFonts w:ascii="Arial" w:hAnsi="Arial" w:eastAsia="Arial" w:cs="Arial"/>
                                  <w:strike/>
                                  <w:color w:val="344369" w:themeColor="accent6" w:themeShade="BF"/>
                                  <w:spacing w:val="0"/>
                                  <w:sz w:val="22"/>
                                </w:rPr>
                                <w:t xml:space="preserve">inserting</w:t>
                              </w:r>
                              <w:r>
                                <w:rPr>
                                  <w:rFonts w:ascii="Arial" w:hAnsi="Arial" w:eastAsia="Arial" w:cs="Arial"/>
                                  <w:color w:val="344369" w:themeColor="accent6" w:themeShade="BF"/>
                                  <w:spacing w:val="0"/>
                                  <w:sz w:val="22"/>
                                </w:rPr>
                                <w:t xml:space="preserve"> adding tables can help to provide a better visual grouping of information.</w:t>
                              </w:r>
                              <w:r>
                                <w:rPr>
                                  <w:rFonts w:ascii="Arial" w:hAnsi="Arial" w:eastAsia="Arial" w:cs="Arial"/>
                                  <w:color w:val="344369" w:themeColor="accent6" w:themeShade="BF"/>
                                  <w:spacing w:val="0"/>
                                  <w:sz w:val="20"/>
                                </w:rPr>
                                <w:t xml:space="preserve"> </w:t>
                              </w:r>
                              <w:r>
                                <w:rPr>
                                  <w:rFonts w:ascii="Arial" w:hAnsi="Arial" w:eastAsia="Arial" w:cs="Arial"/>
                                  <w:color w:val="344369" w:themeColor="accent6" w:themeShade="BF"/>
                                  <w:spacing w:val="0"/>
                                </w:rPr>
                              </w:r>
                              <w:r/>
                            </w:p>
                            <w:p>
                              <w:pPr>
                                <w:pStyle w:val="2576"/>
                                <w:ind w:left="1134" w:right="340"/>
                                <w:jc w:val="both"/>
                                <w:spacing w:before="840" w:after="120"/>
                                <w:rPr>
                                  <w:color w:val="344369" w:themeColor="accent6" w:themeShade="BF"/>
                                  <w:spacing w:val="4"/>
                                </w:rPr>
                              </w:pPr>
                              <w:r>
                                <w:rPr>
                                  <w:rFonts w:ascii="Segoe UI Black" w:hAnsi="Segoe UI Black" w:eastAsia="Segoe UI Black" w:cs="Segoe UI Black"/>
                                  <w:b/>
                                  <w:caps/>
                                  <w:color w:val="344369" w:themeColor="accent6" w:themeShade="BF"/>
                                  <w:spacing w:val="4"/>
                                  <w:sz w:val="22"/>
                                </w:rPr>
                                <w:t xml:space="preserve">Adding charts</w:t>
                              </w:r>
                              <w:r>
                                <w:rPr>
                                  <w:rFonts w:eastAsia="Open Sans Extrabold"/>
                                  <w:b/>
                                  <w:caps/>
                                  <w:color w:val="344369" w:themeColor="accent6" w:themeShade="BF"/>
                                  <w:spacing w:val="4"/>
                                  <w:sz w:val="22"/>
                                </w:rPr>
                                <w:t xml:space="preserve"> </w:t>
                              </w:r>
                              <w:r>
                                <w:rPr>
                                  <w:color w:val="344369" w:themeColor="accent6" w:themeShade="BF"/>
                                </w:rPr>
                              </w:r>
                              <w:r/>
                            </w:p>
                            <w:p>
                              <w:pPr>
                                <w:pStyle w:val="2576"/>
                                <w:ind w:left="1134" w:right="342"/>
                                <w:jc w:val="left"/>
                                <w:spacing w:before="6" w:line="336" w:lineRule="auto"/>
                                <w:rPr>
                                  <w:rFonts w:ascii="Arial" w:hAnsi="Arial" w:cs="Arial"/>
                                  <w:color w:val="344369" w:themeColor="accent6" w:themeShade="BF"/>
                                </w:rPr>
                              </w:pPr>
                              <w:r>
                                <w:rPr>
                                  <w:rFonts w:ascii="Arial" w:hAnsi="Arial" w:eastAsia="Open Sans" w:cs="Arial"/>
                                  <w:color w:val="344369" w:themeColor="accent6" w:themeShade="BF"/>
                                  <w:sz w:val="22"/>
                                </w:rPr>
                                <w:t xml:space="preserve">Charts really work because they present interesting information concisely and memorably. Adding a chart can be a good idea to improve the readability of a text.</w:t>
                              </w:r>
                              <w:r>
                                <w:rPr>
                                  <w:color w:val="344369" w:themeColor="accent6" w:themeShade="BF"/>
                                </w:rPr>
                              </w:r>
                              <w:r/>
                            </w:p>
                            <w:p>
                              <w:pPr>
                                <w:pStyle w:val="2568"/>
                                <w:ind w:left="1140" w:right="346"/>
                                <w:jc w:val="both"/>
                                <w:spacing w:before="720" w:after="120"/>
                                <w:rPr>
                                  <w:rFonts w:ascii="Arial" w:hAnsi="Arial" w:cs="Arial"/>
                                  <w:color w:val="344369"/>
                                  <w:spacing w:val="4"/>
                                </w:rPr>
                              </w:pPr>
                              <w:r>
                                <w:rPr>
                                  <w:rFonts w:ascii="Arial" w:hAnsi="Arial" w:eastAsia="Open Sans Extrabold" w:cs="Arial"/>
                                  <w:caps/>
                                  <w:color w:val="354369" w:themeColor="accent6" w:themeShade="BF"/>
                                  <w:spacing w:val="4"/>
                                  <w:sz w:val="24"/>
                                </w:rPr>
                                <w:t xml:space="preserve">grammar and spelling</w:t>
                              </w:r>
                              <w:r/>
                            </w:p>
                            <w:p>
                              <w:pPr>
                                <w:pStyle w:val="2576"/>
                                <w:ind w:left="1134" w:right="342"/>
                                <w:jc w:val="both"/>
                                <w:spacing w:before="6"/>
                                <w:rPr>
                                  <w:rFonts w:ascii="Arial" w:hAnsi="Arial" w:eastAsia="Open Sans" w:cs="Arial"/>
                                  <w:color w:val="344369"/>
                                  <w:sz w:val="22"/>
                                </w:rPr>
                              </w:pPr>
                              <w:r>
                                <w:rPr>
                                  <w:rFonts w:ascii="Arial" w:hAnsi="Arial" w:eastAsia="Open Sans" w:cs="Arial"/>
                                  <w:color w:val="354369" w:themeColor="accent6" w:themeShade="BF"/>
                                  <w:sz w:val="22"/>
                                </w:rPr>
                                <w:t xml:space="preserve">Grammar mistakes and incorrect spelling can spoil even the most pleasant-looking and carefully structured document. Most mistakes are made in a hurry, so the </w:t>
                              </w:r>
                              <w:commentRangeStart w:id="0"/>
                              <w:commentRangeStart w:id="1"/>
                              <w:commentRangeStart w:id="2"/>
                              <w:r>
                                <w:rPr>
                                  <w:rFonts w:ascii="Arial" w:hAnsi="Arial" w:eastAsia="Open Sans" w:cs="Arial"/>
                                  <w:color w:val="354369" w:themeColor="accent6" w:themeShade="BF"/>
                                  <w:sz w:val="22"/>
                                </w:rPr>
                                <w:t xml:space="preserve">built-in spellchecker</w:t>
                              </w:r>
                              <w:commentRangeEnd w:id="0"/>
                              <w:commentRangeEnd w:id="1"/>
                              <w:commentRangeEnd w:id="2"/>
                              <w:r>
                                <w:commentReference w:id="0"/>
                                <w:commentReference w:id="1"/>
                                <w:commentReference w:id="2"/>
                              </w:r>
                              <w:r>
                                <w:rPr>
                                  <w:rFonts w:ascii="Arial" w:hAnsi="Arial" w:eastAsia="Open Sans" w:cs="Arial"/>
                                  <w:color w:val="354369" w:themeColor="accent6" w:themeShade="BF"/>
                                  <w:sz w:val="22"/>
                                </w:rPr>
                                <w:t xml:space="preserve"> can help to get rid of them. </w:t>
                              </w:r>
                              <w:r/>
                            </w:p>
                          </w:txbxContent>
                        </wps:txbx>
                        <wps:bodyPr vertOverflow="overflow" horzOverflow="clip" vert="horz" wrap="square" lIns="91440" tIns="45720" rIns="91440" bIns="45720" numCol="1" spcCol="0" rtlCol="0" fromWordArt="0" anchor="t" anchorCtr="0" forceAA="0" compatLnSpc="0"/>
                      </wps:wsp>
                      <wps:wsp>
                        <wps:cNvPr id="1" name=""/>
                        <wps:cNvSpPr>
                          <a:spLocks noChangeAspect="1"/>
                        </wps:cNvSpPr>
                        <wps:spPr bwMode="auto">
                          <a:xfrm>
                            <a:off x="385448" y="2162547"/>
                            <a:ext cx="252000" cy="252000"/>
                          </a:xfrm>
                          <a:prstGeom prst="rect">
                            <a:avLst/>
                          </a:prstGeom>
                          <a:solidFill>
                            <a:schemeClr val="accent6">
                              <a:lumMod val="74901"/>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r>
                                <w:rPr>
                                  <w:b/>
                                </w:rPr>
                                <w:t xml:space="preserve">1</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wps:txbx>
                        <wps:bodyPr vertOverflow="overflow" horzOverflow="clip" vert="horz" wrap="square" lIns="91440" tIns="45720" rIns="91440" bIns="45720" numCol="1" spcCol="0" rtlCol="0" fromWordArt="0" anchor="t" anchorCtr="0" forceAA="0" compatLnSpc="0"/>
                      </wps:wsp>
                      <wps:wsp>
                        <wps:cNvPr id="2" name=""/>
                        <wps:cNvSpPr>
                          <a:spLocks noChangeAspect="1"/>
                        </wps:cNvSpPr>
                        <wps:spPr bwMode="auto">
                          <a:xfrm>
                            <a:off x="380849" y="3891053"/>
                            <a:ext cx="252000" cy="252000"/>
                          </a:xfrm>
                          <a:prstGeom prst="rect">
                            <a:avLst/>
                          </a:prstGeom>
                          <a:solidFill>
                            <a:schemeClr val="accent6">
                              <a:lumMod val="74901"/>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r>
                                <w:rPr>
                                  <w:b/>
                                </w:rPr>
                                <w:t xml:space="preserve">2</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wps:txbx>
                        <wps:bodyPr vertOverflow="overflow" horzOverflow="clip" vert="horz" wrap="square" lIns="90000" tIns="46800" rIns="90000" bIns="46800" numCol="1" spcCol="0" rtlCol="0" fromWordArt="0" anchor="t" anchorCtr="0" forceAA="0" compatLnSpc="0"/>
                      </wps:wsp>
                      <wps:wsp>
                        <wps:cNvPr id="3" name=""/>
                        <wps:cNvSpPr>
                          <a:spLocks noChangeAspect="1"/>
                        </wps:cNvSpPr>
                        <wps:spPr bwMode="auto">
                          <a:xfrm>
                            <a:off x="380849" y="6174844"/>
                            <a:ext cx="252000" cy="252125"/>
                          </a:xfrm>
                          <a:prstGeom prst="rect">
                            <a:avLst/>
                          </a:prstGeom>
                          <a:solidFill>
                            <a:schemeClr val="accent6">
                              <a:lumMod val="74901"/>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b/>
                                </w:rPr>
                                <w:t xml:space="preserve">3</w:t>
                              </w:r>
                              <w:r/>
                            </w:p>
                          </w:txbxContent>
                        </wps:txbx>
                        <wps:bodyPr anchor="ctr"/>
                      </wps:wsp>
                    </wpg:wgp>
                  </a:graphicData>
                </a:graphic>
              </wp:anchor>
            </w:drawing>
          </mc:Choice>
          <mc:Fallback>
            <w:pict>
              <v:group id="group 66" o:spid="_x0000_s0000" style="position:absolute;z-index:-251789312;o:allowoverlap:true;o:allowincell:true;mso-position-horizontal-relative:page;margin-left:0.0pt;mso-position-horizontal:absolute;mso-position-vertical-relative:page;margin-top:116.0pt;mso-position-vertical:absolute;width:251.2pt;height:726.6pt;mso-wrap-distance-left:0.0pt;mso-wrap-distance-top:0.0pt;mso-wrap-distance-right:0.0pt;mso-wrap-distance-bottom:0.0pt;" coordorigin="0,0" coordsize="31899,92276">
                <v:shape id="shape 67" o:spid="_x0000_s67" o:spt="1" type="#_x0000_t1" style="position:absolute;left:0;top:0;width:31899;height:92276;v-text-anchor:top;visibility:visible;" fillcolor="#D8D8D8" stroked="f" strokeweight="1.00pt">
                  <v:fill opacity="-16862f"/>
                  <v:textbox inset="0,0,0,0">
                    <w:txbxContent>
                      <w:p>
                        <w:pPr>
                          <w:pStyle w:val="2572"/>
                          <w:ind w:left="1134" w:right="340"/>
                          <w:jc w:val="both"/>
                          <w:spacing w:before="3360" w:after="120"/>
                          <w:rPr>
                            <w:rFonts w:ascii="Arial" w:hAnsi="Arial" w:eastAsia="Georgia" w:cs="Arial"/>
                            <w:color w:val="344369" w:themeColor="accent6" w:themeShade="BF"/>
                            <w:spacing w:val="4"/>
                          </w:rPr>
                        </w:pPr>
                        <w:r>
                          <w:rPr>
                            <w:rFonts w:ascii="Segoe UI Black" w:hAnsi="Segoe UI Black" w:eastAsia="Segoe UI Black" w:cs="Segoe UI Black"/>
                            <w:color w:val="344369" w:themeColor="accent6" w:themeShade="BF"/>
                            <w:spacing w:val="4"/>
                            <w:sz w:val="22"/>
                          </w:rPr>
                          <w:t xml:space="preserve">Adding tables</w:t>
                        </w:r>
                        <w:r>
                          <w:rPr>
                            <w:color w:val="344369" w:themeColor="accent6" w:themeShade="BF"/>
                          </w:rPr>
                        </w:r>
                        <w:r/>
                      </w:p>
                      <w:p>
                        <w:pPr>
                          <w:pStyle w:val="2576"/>
                          <w:contextualSpacing w:val="0"/>
                          <w:ind w:left="1134" w:right="342"/>
                          <w:jc w:val="left"/>
                          <w:spacing w:before="11" w:beforeAutospacing="0" w:after="164" w:afterAutospacing="0" w:line="336" w:lineRule="auto"/>
                          <w:rPr>
                            <w:rFonts w:ascii="Arial" w:hAnsi="Arial" w:eastAsia="Arial" w:cs="Arial"/>
                            <w:b/>
                            <w:caps/>
                            <w:color w:val="404040"/>
                            <w:spacing w:val="0"/>
                            <w:sz w:val="22"/>
                          </w:rPr>
                        </w:pPr>
                        <w:r>
                          <w:rPr>
                            <w:rFonts w:ascii="Arial" w:hAnsi="Arial" w:eastAsia="Arial" w:cs="Arial"/>
                            <w:color w:val="344369" w:themeColor="accent6" w:themeShade="BF"/>
                            <w:spacing w:val="0"/>
                            <w:sz w:val="22"/>
                          </w:rPr>
                          <w:t xml:space="preserve">A document consisting of infinite text lines will definitely make the readers bored. That’s why </w:t>
                        </w:r>
                        <w:r>
                          <w:rPr>
                            <w:rFonts w:ascii="Arial" w:hAnsi="Arial" w:eastAsia="Arial" w:cs="Arial"/>
                            <w:strike/>
                            <w:color w:val="344369" w:themeColor="accent6" w:themeShade="BF"/>
                            <w:spacing w:val="0"/>
                            <w:sz w:val="22"/>
                          </w:rPr>
                          <w:t xml:space="preserve">inserting</w:t>
                        </w:r>
                        <w:r>
                          <w:rPr>
                            <w:rFonts w:ascii="Arial" w:hAnsi="Arial" w:eastAsia="Arial" w:cs="Arial"/>
                            <w:color w:val="344369" w:themeColor="accent6" w:themeShade="BF"/>
                            <w:spacing w:val="0"/>
                            <w:sz w:val="22"/>
                          </w:rPr>
                          <w:t xml:space="preserve"> adding tables can help to provide a better visual grouping of information.</w:t>
                        </w:r>
                        <w:r>
                          <w:rPr>
                            <w:rFonts w:ascii="Arial" w:hAnsi="Arial" w:eastAsia="Arial" w:cs="Arial"/>
                            <w:color w:val="344369" w:themeColor="accent6" w:themeShade="BF"/>
                            <w:spacing w:val="0"/>
                            <w:sz w:val="20"/>
                          </w:rPr>
                          <w:t xml:space="preserve"> </w:t>
                        </w:r>
                        <w:r>
                          <w:rPr>
                            <w:rFonts w:ascii="Arial" w:hAnsi="Arial" w:eastAsia="Arial" w:cs="Arial"/>
                            <w:color w:val="344369" w:themeColor="accent6" w:themeShade="BF"/>
                            <w:spacing w:val="0"/>
                          </w:rPr>
                        </w:r>
                        <w:r/>
                      </w:p>
                      <w:p>
                        <w:pPr>
                          <w:pStyle w:val="2576"/>
                          <w:ind w:left="1134" w:right="340"/>
                          <w:jc w:val="both"/>
                          <w:spacing w:before="840" w:after="120"/>
                          <w:rPr>
                            <w:color w:val="344369" w:themeColor="accent6" w:themeShade="BF"/>
                            <w:spacing w:val="4"/>
                          </w:rPr>
                        </w:pPr>
                        <w:r>
                          <w:rPr>
                            <w:rFonts w:ascii="Segoe UI Black" w:hAnsi="Segoe UI Black" w:eastAsia="Segoe UI Black" w:cs="Segoe UI Black"/>
                            <w:b/>
                            <w:caps/>
                            <w:color w:val="344369" w:themeColor="accent6" w:themeShade="BF"/>
                            <w:spacing w:val="4"/>
                            <w:sz w:val="22"/>
                          </w:rPr>
                          <w:t xml:space="preserve">Adding charts</w:t>
                        </w:r>
                        <w:r>
                          <w:rPr>
                            <w:rFonts w:eastAsia="Open Sans Extrabold"/>
                            <w:b/>
                            <w:caps/>
                            <w:color w:val="344369" w:themeColor="accent6" w:themeShade="BF"/>
                            <w:spacing w:val="4"/>
                            <w:sz w:val="22"/>
                          </w:rPr>
                          <w:t xml:space="preserve"> </w:t>
                        </w:r>
                        <w:r>
                          <w:rPr>
                            <w:color w:val="344369" w:themeColor="accent6" w:themeShade="BF"/>
                          </w:rPr>
                        </w:r>
                        <w:r/>
                      </w:p>
                      <w:p>
                        <w:pPr>
                          <w:pStyle w:val="2576"/>
                          <w:ind w:left="1134" w:right="342"/>
                          <w:jc w:val="left"/>
                          <w:spacing w:before="6" w:line="336" w:lineRule="auto"/>
                          <w:rPr>
                            <w:rFonts w:ascii="Arial" w:hAnsi="Arial" w:cs="Arial"/>
                            <w:color w:val="344369" w:themeColor="accent6" w:themeShade="BF"/>
                          </w:rPr>
                        </w:pPr>
                        <w:r>
                          <w:rPr>
                            <w:rFonts w:ascii="Arial" w:hAnsi="Arial" w:eastAsia="Open Sans" w:cs="Arial"/>
                            <w:color w:val="344369" w:themeColor="accent6" w:themeShade="BF"/>
                            <w:sz w:val="22"/>
                          </w:rPr>
                          <w:t xml:space="preserve">Charts really work because they present interesting information concisely and memorably. Adding a chart can be a good idea to improve the readability of a text.</w:t>
                        </w:r>
                        <w:r>
                          <w:rPr>
                            <w:color w:val="344369" w:themeColor="accent6" w:themeShade="BF"/>
                          </w:rPr>
                        </w:r>
                        <w:r/>
                      </w:p>
                      <w:p>
                        <w:pPr>
                          <w:pStyle w:val="2568"/>
                          <w:ind w:left="1140" w:right="346"/>
                          <w:jc w:val="both"/>
                          <w:spacing w:before="720" w:after="120"/>
                          <w:rPr>
                            <w:rFonts w:ascii="Arial" w:hAnsi="Arial" w:cs="Arial"/>
                            <w:color w:val="344369"/>
                            <w:spacing w:val="4"/>
                          </w:rPr>
                        </w:pPr>
                        <w:r>
                          <w:rPr>
                            <w:rFonts w:ascii="Arial" w:hAnsi="Arial" w:eastAsia="Open Sans Extrabold" w:cs="Arial"/>
                            <w:caps/>
                            <w:color w:val="354369" w:themeColor="accent6" w:themeShade="BF"/>
                            <w:spacing w:val="4"/>
                            <w:sz w:val="24"/>
                          </w:rPr>
                          <w:t xml:space="preserve">grammar and spelling</w:t>
                        </w:r>
                        <w:r/>
                      </w:p>
                      <w:p>
                        <w:pPr>
                          <w:pStyle w:val="2576"/>
                          <w:ind w:left="1134" w:right="342"/>
                          <w:jc w:val="both"/>
                          <w:spacing w:before="6"/>
                          <w:rPr>
                            <w:rFonts w:ascii="Arial" w:hAnsi="Arial" w:eastAsia="Open Sans" w:cs="Arial"/>
                            <w:color w:val="344369"/>
                            <w:sz w:val="22"/>
                          </w:rPr>
                        </w:pPr>
                        <w:r>
                          <w:rPr>
                            <w:rFonts w:ascii="Arial" w:hAnsi="Arial" w:eastAsia="Open Sans" w:cs="Arial"/>
                            <w:color w:val="354369" w:themeColor="accent6" w:themeShade="BF"/>
                            <w:sz w:val="22"/>
                          </w:rPr>
                          <w:t xml:space="preserve">Grammar mistakes and incorrect spelling can spoil even the most pleasant-looking and carefully structured document. Most mistakes are made in a hurry, so the </w:t>
                        </w:r>
                        <w:commentRangeStart w:id="0"/>
                        <w:commentRangeStart w:id="1"/>
                        <w:commentRangeStart w:id="2"/>
                        <w:r>
                          <w:rPr>
                            <w:rFonts w:ascii="Arial" w:hAnsi="Arial" w:eastAsia="Open Sans" w:cs="Arial"/>
                            <w:color w:val="354369" w:themeColor="accent6" w:themeShade="BF"/>
                            <w:sz w:val="22"/>
                          </w:rPr>
                          <w:t xml:space="preserve">built-in spellchecker</w:t>
                        </w:r>
                        <w:commentRangeEnd w:id="0"/>
                        <w:commentRangeEnd w:id="1"/>
                        <w:commentRangeEnd w:id="2"/>
                        <w:r>
                          <w:commentReference w:id="0"/>
                          <w:commentReference w:id="1"/>
                          <w:commentReference w:id="2"/>
                        </w:r>
                        <w:r>
                          <w:rPr>
                            <w:rFonts w:ascii="Arial" w:hAnsi="Arial" w:eastAsia="Open Sans" w:cs="Arial"/>
                            <w:color w:val="354369" w:themeColor="accent6" w:themeShade="BF"/>
                            <w:sz w:val="22"/>
                          </w:rPr>
                          <w:t xml:space="preserve"> can help to get rid of them. </w:t>
                        </w:r>
                        <w:r/>
                      </w:p>
                    </w:txbxContent>
                  </v:textbox>
                </v:shape>
                <v:shape id="shape 68" o:spid="_x0000_s68" o:spt="1" type="#_x0000_t1" style="position:absolute;left:3854;top:21625;width:2520;height:2520;v-text-anchor:top;visibility:visible;" fillcolor="#344268" stroked="f" strokeweight="1.00pt">
                  <v:textbox inset="0,0,0,0">
                    <w:txbxContent>
                      <w:p>
                        <w:r>
                          <w:rPr>
                            <w:b/>
                          </w:rPr>
                          <w:t xml:space="preserve">1</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v:textbox>
                </v:shape>
                <v:shape id="shape 69" o:spid="_x0000_s69" o:spt="1" type="#_x0000_t1" style="position:absolute;left:3808;top:38910;width:2520;height:2520;v-text-anchor:top;visibility:visible;" fillcolor="#344268" stroked="f" strokeweight="1.00pt">
                  <v:textbox inset="0,0,0,0">
                    <w:txbxContent>
                      <w:p>
                        <w:r>
                          <w:rPr>
                            <w:b/>
                          </w:rPr>
                          <w:t xml:space="preserve">2</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v:textbox>
                </v:shape>
                <v:shape id="shape 70" o:spid="_x0000_s70" o:spt="1" type="#_x0000_t1" style="position:absolute;left:3808;top:61748;width:2520;height:2521;v-text-anchor:middle;visibility:visible;" fillcolor="#344268" stroked="f" strokeweight="1.00pt">
                  <v:textbox inset="0,0,0,0">
                    <w:txbxContent>
                      <w:p>
                        <w:pPr>
                          <w:jc w:val="center"/>
                        </w:pPr>
                        <w:r>
                          <w:rPr>
                            <w:b/>
                          </w:rPr>
                          <w:t xml:space="preserve">3</w:t>
                        </w:r>
                        <w:r/>
                      </w:p>
                    </w:txbxContent>
                  </v:textbox>
                </v:shape>
              </v:group>
            </w:pict>
          </mc:Fallback>
        </mc:AlternateContent>
      </w:r>
      <w:r>
        <w:rPr>
          <w:rStyle w:val="2569"/>
          <w:rFonts w:ascii="Elephant" w:hAnsi="Elephant" w:eastAsia="Elephant" w:cs="Elephant"/>
          <w:b/>
          <w:color w:val="404040" w:themeColor="text1" w:themeTint="BF"/>
          <w:spacing w:val="6"/>
          <w:sz w:val="44"/>
        </w:rPr>
        <w:t xml:space="preserve">A</w:t>
      </w:r>
      <w:r>
        <w:rPr>
          <w:rStyle w:val="2569"/>
          <w:rFonts w:ascii="Elephant" w:hAnsi="Elephant" w:eastAsia="Elephant" w:cs="Elephant"/>
          <w:b/>
          <w:color w:val="404040" w:themeColor="text1" w:themeTint="BF"/>
          <w:spacing w:val="6"/>
          <w:sz w:val="44"/>
        </w:rPr>
        <w:t xml:space="preserve">n eye-catching heading means a lo</w:t>
      </w:r>
      <w:r>
        <w:rPr>
          <w:rStyle w:val="2569"/>
          <w:rFonts w:ascii="Elephant" w:hAnsi="Elephant" w:eastAsia="Elephant" w:cs="Elephant"/>
          <w:b/>
          <w:color w:val="404040" w:themeColor="text1" w:themeTint="BF"/>
          <w:spacing w:val="6"/>
          <w:sz w:val="44"/>
        </w:rPr>
        <w:t xml:space="preserve">t</w:t>
      </w:r>
      <w:r>
        <w:rPr>
          <w:b/>
          <w:color w:val="0d0d0d" w:themeColor="text1" w:themeTint="F2"/>
        </w:rPr>
      </w:r>
      <w:r/>
    </w:p>
    <w:p>
      <w:pPr>
        <w:contextualSpacing w:val="0"/>
        <w:jc w:val="right"/>
        <w:spacing w:after="240" w:line="240" w:lineRule="auto"/>
        <w:rPr>
          <w:rFonts w:ascii="Arial" w:hAnsi="Arial" w:cs="Arial"/>
          <w:b/>
          <w:caps/>
          <w:color w:val="004c56"/>
          <w:spacing w:val="11"/>
          <w:sz w:val="16"/>
        </w:rPr>
      </w:pPr>
      <w:r>
        <w:rPr>
          <w:rFonts w:ascii="Arial" w:hAnsi="Arial" w:cs="Arial"/>
          <w:spacing w:val="11"/>
        </w:rPr>
      </w:r>
      <w:r>
        <w:rPr>
          <w:rFonts w:ascii="Elephant" w:hAnsi="Elephant" w:eastAsia="Elephant" w:cs="Elephant"/>
          <w:b/>
          <w:i/>
          <w:color w:val="f78430" w:themeColor="accent5" w:themeTint="99"/>
          <w:spacing w:val="0"/>
          <w:sz w:val="28"/>
        </w:rPr>
        <w:t xml:space="preserve">An informative subheading also does</w:t>
      </w:r>
      <w:r>
        <w:rPr>
          <w:spacing w:val="11"/>
        </w:rPr>
      </w:r>
      <w:r/>
    </w:p>
    <w:p>
      <w:pPr>
        <w:ind w:left="-142" w:right="1" w:firstLine="709"/>
        <w:jc w:val="right"/>
        <w:spacing w:after="187" w:line="360" w:lineRule="auto"/>
        <w:rPr>
          <w:rFonts w:ascii="Arial" w:hAnsi="Arial" w:eastAsia="Open Sans" w:cs="Arial"/>
          <w:color w:val="3a1d15"/>
          <w:spacing w:val="6"/>
        </w:rPr>
      </w:pPr>
      <w:r>
        <w:rPr>
          <w:rFonts w:ascii="Arial" w:hAnsi="Arial" w:cs="Arial"/>
          <w:b/>
          <w:color w:val="3891a7" w:themeColor="accent1"/>
          <w:spacing w:val="6"/>
          <w:sz w:val="20"/>
        </w:rPr>
      </w:r>
      <w:r>
        <mc:AlternateContent>
          <mc:Choice Requires="wpg">
            <w:drawing>
              <wp:anchor xmlns:wp="http://schemas.openxmlformats.org/drawingml/2006/wordprocessingDrawing" xmlns:wp14="http://schemas.microsoft.com/office/word/2010/wordprocessingDrawing" distT="0" distB="0" distL="0" distR="0" simplePos="0" relativeHeight="246784" behindDoc="0" locked="0" layoutInCell="1" allowOverlap="1">
                <wp:simplePos x="0" y="0"/>
                <wp:positionH relativeFrom="page">
                  <wp:posOffset>278123</wp:posOffset>
                </wp:positionH>
                <wp:positionV relativeFrom="page">
                  <wp:posOffset>2406343</wp:posOffset>
                </wp:positionV>
                <wp:extent cx="792693" cy="743009"/>
                <wp:effectExtent l="0" t="0" r="0" b="0"/>
                <wp:wrapThrough wrapText="bothSides">
                  <wp:wrapPolygon edited="1">
                    <wp:start x="8447" y="3400"/>
                    <wp:lineTo x="12170" y="3400"/>
                    <wp:lineTo x="15669" y="5674"/>
                    <wp:lineTo x="17439" y="8811"/>
                    <wp:lineTo x="17439" y="12658"/>
                    <wp:lineTo x="16955" y="14371"/>
                    <wp:lineTo x="18176" y="18432"/>
                    <wp:lineTo x="9736" y="20371"/>
                    <wp:lineTo x="6014" y="20371"/>
                    <wp:lineTo x="3639" y="18432"/>
                    <wp:lineTo x="3610" y="18142"/>
                    <wp:lineTo x="4881" y="16036"/>
                    <wp:lineTo x="4993" y="15949"/>
                    <wp:lineTo x="4996" y="14586"/>
                    <wp:lineTo x="5079" y="14371"/>
                    <wp:lineTo x="4508" y="12658"/>
                    <wp:lineTo x="4508" y="8811"/>
                    <wp:lineTo x="5034" y="7481"/>
                  </wp:wrapPolygon>
                </wp:wrapThrough>
                <wp:docPr id="49" name="" hidden="0"/>
                <wp:cNvGraphicFramePr/>
                <a:graphic xmlns:a="http://schemas.openxmlformats.org/drawingml/2006/main">
                  <a:graphicData uri="http://schemas.microsoft.com/office/word/2010/wordprocessingGroup">
                    <wpg:wgp>
                      <wpg:cNvGrpSpPr/>
                      <wpg:grpSpPr bwMode="auto">
                        <a:xfrm>
                          <a:off x="0" y="0"/>
                          <a:ext cx="792693" cy="743009"/>
                          <a:chOff x="0" y="0"/>
                          <a:chExt cx="792693" cy="743009"/>
                        </a:xfrm>
                      </wpg:grpSpPr>
                      <wps:wsp>
                        <wps:cNvPr id="0" name=""/>
                        <wps:cNvSpPr/>
                        <wps:spPr bwMode="auto">
                          <a:xfrm rot="6812548">
                            <a:off x="126417" y="506997"/>
                            <a:ext cx="191219" cy="199886"/>
                          </a:xfrm>
                          <a:prstGeom prst="chord">
                            <a:avLst>
                              <a:gd name="adj1" fmla="val 2491387"/>
                              <a:gd name="adj2" fmla="val 16200000"/>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rPr>
                              </w:pPr>
                              <w:r>
                                <w:rPr>
                                  <w:color w:val="000000"/>
                                </w:rPr>
                              </w:r>
                              <w:r>
                                <w:rPr>
                                  <w:color w:val="000000"/>
                                </w:rPr>
                              </w:r>
                              <w:r/>
                            </w:p>
                          </w:txbxContent>
                        </wps:txbx>
                        <wps:bodyPr wrap="square" anchor="ctr">
                          <a:noAutofit/>
                        </wps:bodyPr>
                      </wps:wsp>
                      <wpg:grpSp>
                        <wpg:cNvGrpSpPr/>
                        <wpg:grpSpPr bwMode="auto">
                          <a:xfrm>
                            <a:off x="0" y="0"/>
                            <a:ext cx="792693" cy="743009"/>
                            <a:chOff x="0" y="0"/>
                            <a:chExt cx="792693" cy="743009"/>
                          </a:xfrm>
                        </wpg:grpSpPr>
                        <wpg:grpSp>
                          <wpg:cNvGrpSpPr/>
                          <wpg:grpSpPr bwMode="auto">
                            <a:xfrm>
                              <a:off x="0" y="0"/>
                              <a:ext cx="792693" cy="689617"/>
                              <a:chOff x="0" y="0"/>
                              <a:chExt cx="792693" cy="689617"/>
                            </a:xfrm>
                          </wpg:grpSpPr>
                          <wpg:grpSp>
                            <wpg:cNvGrpSpPr/>
                            <wpg:grpSpPr bwMode="auto">
                              <a:xfrm>
                                <a:off x="0" y="23214"/>
                                <a:ext cx="792693" cy="666402"/>
                                <a:chOff x="0" y="0"/>
                                <a:chExt cx="792693" cy="666402"/>
                              </a:xfrm>
                            </wpg:grpSpPr>
                            <wps:wsp>
                              <wps:cNvPr id="1" name=""/>
                              <wps:cNvSpPr>
                                <a:spLocks noChangeAspect="1"/>
                              </wps:cNvSpPr>
                              <wps:spPr bwMode="auto">
                                <a:xfrm>
                                  <a:off x="142092" y="95290"/>
                                  <a:ext cx="514534" cy="476816"/>
                                </a:xfrm>
                                <a:prstGeom prst="ellipse">
                                  <a:avLst/>
                                </a:prstGeom>
                                <a:solidFill>
                                  <a:schemeClr val="bg1"/>
                                </a:solidFill>
                                <a:ln w="12700" cap="flat" cmpd="sng" algn="ctr">
                                  <a:solidFill>
                                    <a:srgbClr val="00B0F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0"/>
                                      </w:rPr>
                                    </w:pPr>
                                    <w:r>
                                      <w:rPr>
                                        <w:color w:val="000000"/>
                                        <w:sz w:val="20"/>
                                      </w:rPr>
                                    </w:r>
                                    <w:r>
                                      <w:rPr>
                                        <w:color w:val="000000"/>
                                        <w:sz w:val="20"/>
                                      </w:rPr>
                                    </w:r>
                                    <w:r/>
                                  </w:p>
                                </w:txbxContent>
                              </wps:txbx>
                              <wps:bodyPr anchor="ctr"/>
                            </wps:wsp>
                            <wps:wsp>
                              <wps:cNvPr id="2" name=""/>
                              <wps:cNvSpPr/>
                              <wps:spPr bwMode="auto">
                                <a:xfrm rot="16199728">
                                  <a:off x="-83295" y="91210"/>
                                  <a:ext cx="658487" cy="491896"/>
                                </a:xfrm>
                                <a:prstGeom prst="arc">
                                  <a:avLst>
                                    <a:gd name="adj1" fmla="val 2040775"/>
                                    <a:gd name="adj2" fmla="val 8631621"/>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txbx>
                                <w:txbxContent>
                                  <w:p>
                                    <w:pPr>
                                      <w:jc w:val="center"/>
                                      <w:rPr>
                                        <w:color w:val="000000"/>
                                        <w:sz w:val="20"/>
                                      </w:rPr>
                                    </w:pPr>
                                    <w:r>
                                      <w:rPr>
                                        <w:color w:val="000000"/>
                                        <w:sz w:val="20"/>
                                      </w:rPr>
                                    </w:r>
                                    <w:r>
                                      <w:rPr>
                                        <w:color w:val="000000"/>
                                        <w:sz w:val="20"/>
                                      </w:rPr>
                                    </w:r>
                                    <w:r/>
                                  </w:p>
                                </w:txbxContent>
                              </wps:txbx>
                              <wps:bodyPr anchor="ctr"/>
                            </wps:wsp>
                            <wps:wsp>
                              <wps:cNvPr id="3" name=""/>
                              <wps:cNvSpPr/>
                              <wps:spPr bwMode="auto">
                                <a:xfrm rot="5399736">
                                  <a:off x="213543" y="87253"/>
                                  <a:ext cx="666402" cy="491896"/>
                                </a:xfrm>
                                <a:prstGeom prst="arc">
                                  <a:avLst>
                                    <a:gd name="adj1" fmla="val 2119014"/>
                                    <a:gd name="adj2" fmla="val 8664815"/>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txbx>
                                <w:txbxContent>
                                  <w:p>
                                    <w:pPr>
                                      <w:jc w:val="center"/>
                                      <w:rPr>
                                        <w:color w:val="000000"/>
                                        <w:sz w:val="20"/>
                                      </w:rPr>
                                    </w:pPr>
                                    <w:r>
                                      <w:rPr>
                                        <w:color w:val="000000"/>
                                        <w:sz w:val="20"/>
                                      </w:rPr>
                                    </w:r>
                                    <w:r>
                                      <w:rPr>
                                        <w:color w:val="000000"/>
                                        <w:sz w:val="20"/>
                                      </w:rPr>
                                    </w:r>
                                    <w:r/>
                                  </w:p>
                                </w:txbxContent>
                              </wps:txbx>
                              <wps:bodyPr anchor="ctr"/>
                            </wps:wsp>
                            <wps:wsp>
                              <wps:cNvPr id="4" name=""/>
                              <wps:cNvSpPr/>
                              <wps:spPr bwMode="auto">
                                <a:xfrm>
                                  <a:off x="142092" y="333668"/>
                                  <a:ext cx="514534" cy="0"/>
                                </a:xfrm>
                                <a:prstGeom prst="line">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wps:wsp>
                              <wps:cNvPr id="5" name=""/>
                              <wps:cNvSpPr/>
                              <wps:spPr bwMode="auto">
                                <a:xfrm>
                                  <a:off x="392081" y="95289"/>
                                  <a:ext cx="0" cy="472408"/>
                                </a:xfrm>
                                <a:prstGeom prst="line">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wpg:grpSp>
                          <wps:wsp>
                            <wps:cNvPr id="6" name=""/>
                            <wps:cNvSpPr/>
                            <wps:spPr bwMode="auto">
                              <a:xfrm>
                                <a:off x="147789" y="0"/>
                                <a:ext cx="514084" cy="253823"/>
                              </a:xfrm>
                              <a:prstGeom prst="arc">
                                <a:avLst>
                                  <a:gd name="adj1" fmla="val 1408505"/>
                                  <a:gd name="adj2" fmla="val 9456404"/>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txbx>
                              <w:txbxContent>
                                <w:p>
                                  <w:pPr>
                                    <w:jc w:val="center"/>
                                    <w:rPr>
                                      <w:color w:val="000000"/>
                                      <w:sz w:val="20"/>
                                    </w:rPr>
                                  </w:pPr>
                                  <w:r>
                                    <w:rPr>
                                      <w:color w:val="000000"/>
                                      <w:sz w:val="20"/>
                                    </w:rPr>
                                  </w:r>
                                  <w:r>
                                    <w:rPr>
                                      <w:color w:val="000000"/>
                                      <w:sz w:val="20"/>
                                    </w:rPr>
                                  </w:r>
                                  <w:r/>
                                </w:p>
                              </w:txbxContent>
                            </wps:txbx>
                            <wps:bodyPr anchor="ctr"/>
                          </wps:wsp>
                        </wpg:grpSp>
                        <wps:wsp>
                          <wps:cNvPr id="7" name=""/>
                          <wps:cNvSpPr/>
                          <wps:spPr bwMode="auto">
                            <a:xfrm rot="6812548">
                              <a:off x="481695" y="510143"/>
                              <a:ext cx="198081" cy="199886"/>
                            </a:xfrm>
                            <a:prstGeom prst="chord">
                              <a:avLst>
                                <a:gd name="adj1" fmla="val 2598359"/>
                                <a:gd name="adj2" fmla="val 16200000"/>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0"/>
                                  </w:rPr>
                                </w:pPr>
                                <w:r>
                                  <w:rPr>
                                    <w:color w:val="000000"/>
                                    <w:sz w:val="20"/>
                                  </w:rPr>
                                </w:r>
                                <w:r>
                                  <w:rPr>
                                    <w:color w:val="000000"/>
                                    <w:sz w:val="20"/>
                                  </w:rPr>
                                </w:r>
                                <w:r/>
                              </w:p>
                            </w:txbxContent>
                          </wps:txbx>
                          <wps:bodyPr wrap="square" anchor="ctr">
                            <a:noAutofit/>
                          </wps:bodyPr>
                        </wps:wsp>
                        <wps:wsp>
                          <wps:cNvPr id="8" name=""/>
                          <wps:cNvSpPr/>
                          <wps:spPr bwMode="auto">
                            <a:xfrm>
                              <a:off x="516658" y="437488"/>
                              <a:ext cx="121113" cy="112233"/>
                            </a:xfrm>
                            <a:prstGeom prst="ellipse">
                              <a:avLst/>
                            </a:prstGeom>
                            <a:solidFill>
                              <a:schemeClr val="bg1">
                                <a:alpha val="99999"/>
                              </a:schemeClr>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sz w:val="20"/>
                                  </w:rPr>
                                </w:pPr>
                                <w:r>
                                  <w:rPr>
                                    <w:color w:val="000000"/>
                                    <w:sz w:val="20"/>
                                  </w:rPr>
                                </w:r>
                                <w:r>
                                  <w:rPr>
                                    <w:color w:val="000000"/>
                                    <w:sz w:val="20"/>
                                  </w:rPr>
                                </w:r>
                                <w:r/>
                              </w:p>
                            </w:txbxContent>
                          </wps:txbx>
                          <wps:bodyPr anchor="ctr"/>
                        </wps:wsp>
                        <wps:wsp>
                          <wps:cNvPr id="9" name=""/>
                          <wps:cNvSpPr/>
                          <wps:spPr bwMode="auto">
                            <a:xfrm>
                              <a:off x="164340" y="437488"/>
                              <a:ext cx="121113" cy="112233"/>
                            </a:xfrm>
                            <a:prstGeom prst="ellipse">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4"/>
                                  </w:rPr>
                                </w:pPr>
                                <w:r>
                                  <w:rPr>
                                    <w:color w:val="000000"/>
                                    <w:sz w:val="24"/>
                                  </w:rPr>
                                </w:r>
                                <w:r>
                                  <w:rPr>
                                    <w:color w:val="000000"/>
                                    <w:sz w:val="24"/>
                                  </w:rPr>
                                </w:r>
                                <w:r/>
                              </w:p>
                            </w:txbxContent>
                          </wps:txbx>
                          <wps:bodyPr anchor="ctr"/>
                        </wps:wsp>
                        <wpg:grpSp>
                          <wpg:cNvGrpSpPr/>
                          <wpg:grpSpPr bwMode="auto">
                            <a:xfrm>
                              <a:off x="277371" y="417448"/>
                              <a:ext cx="244302" cy="325560"/>
                              <a:chOff x="0" y="0"/>
                              <a:chExt cx="244302" cy="325560"/>
                            </a:xfrm>
                          </wpg:grpSpPr>
                          <wps:wsp>
                            <wps:cNvPr id="10" name=""/>
                            <wps:cNvSpPr/>
                            <wps:spPr bwMode="auto">
                              <a:xfrm rot="6807838">
                                <a:off x="-1083" y="80173"/>
                                <a:ext cx="246470" cy="244302"/>
                              </a:xfrm>
                              <a:prstGeom prst="chord">
                                <a:avLst>
                                  <a:gd name="adj1" fmla="val 2580052"/>
                                  <a:gd name="adj2" fmla="val 16200000"/>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4"/>
                                    </w:rPr>
                                  </w:pPr>
                                  <w:r>
                                    <w:rPr>
                                      <w:color w:val="000000"/>
                                      <w:sz w:val="24"/>
                                    </w:rPr>
                                  </w:r>
                                  <w:r>
                                    <w:rPr>
                                      <w:color w:val="000000"/>
                                      <w:sz w:val="24"/>
                                    </w:rPr>
                                  </w:r>
                                  <w:r/>
                                </w:p>
                              </w:txbxContent>
                            </wps:txbx>
                            <wps:bodyPr wrap="square" anchor="ctr">
                              <a:noAutofit/>
                            </wps:bodyPr>
                          </wps:wsp>
                          <wps:wsp>
                            <wps:cNvPr id="11" name=""/>
                            <wps:cNvSpPr/>
                            <wps:spPr bwMode="auto">
                              <a:xfrm>
                                <a:off x="45885" y="0"/>
                                <a:ext cx="145688" cy="135007"/>
                              </a:xfrm>
                              <a:prstGeom prst="ellipse">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4"/>
                                    </w:rPr>
                                  </w:pPr>
                                  <w:r>
                                    <w:rPr>
                                      <w:color w:val="000000"/>
                                      <w:sz w:val="24"/>
                                    </w:rPr>
                                  </w:r>
                                  <w:r>
                                    <w:rPr>
                                      <w:color w:val="000000"/>
                                      <w:sz w:val="24"/>
                                    </w:rPr>
                                  </w:r>
                                  <w:r/>
                                </w:p>
                              </w:txbxContent>
                            </wps:txbx>
                            <wps:bodyPr anchor="ctr"/>
                          </wps:wsp>
                        </wpg:grpSp>
                      </wpg:grpSp>
                    </wpg:wgp>
                  </a:graphicData>
                </a:graphic>
                <wp14:sizeRelH relativeFrom="margin">
                  <wp14:pctWidth>0</wp14:pctWidth>
                </wp14:sizeRelH>
                <wp14:sizeRelV relativeFrom="margin">
                  <wp14:pctHeight>0</wp14:pctHeight>
                </wp14:sizeRelV>
              </wp:anchor>
            </w:drawing>
          </mc:Choice>
          <mc:Fallback>
            <w:pict>
              <v:group id="group 71" o:spid="_x0000_s0000" style="position:absolute;z-index:246784;o:allowoverlap:true;o:allowincell:true;mso-position-horizontal-relative:page;margin-left:21.9pt;mso-position-horizontal:absolute;mso-position-vertical-relative:page;margin-top:189.5pt;mso-position-vertical:absolute;width:62.4pt;height:58.5pt;mso-wrap-distance-left:0.0pt;mso-wrap-distance-top:0.0pt;mso-wrap-distance-right:0.0pt;mso-wrap-distance-bottom:0.0pt;" wrapcoords="8447 3400 12170 3400 15669 5674 17439 8811 17439 12658 16955 14371 18176 18432 9736 20371 6014 20371 3639 18432 3610 18142 4881 16036 4993 15949 4996 14586 5079 14371 4508 12658 4508 8811 5034 7481" coordorigin="0,0" coordsize="7926,7430">
                <v:shape id="shape 72" o:spid="_x0000_s72" style="position:absolute;left:1264;top:5069;width:1912;height:1998;rotation:113;v-text-anchor:middle;visibility:visible;" fillcolor="#FFFFFF" strokecolor="#F77E2D" strokeweight="1.00pt">
                  <v:stroke dashstyle="solid"/>
                  <w10:wrap type="through"/>
                  <v:textbox inset="0,0,0,0">
                    <w:txbxContent>
                      <w:p>
                        <w:pPr>
                          <w:rPr>
                            <w:color w:val="000000"/>
                          </w:rPr>
                        </w:pPr>
                        <w:r>
                          <w:rPr>
                            <w:color w:val="000000"/>
                          </w:rPr>
                        </w:r>
                        <w:r>
                          <w:rPr>
                            <w:color w:val="000000"/>
                          </w:rPr>
                        </w:r>
                        <w:r/>
                      </w:p>
                    </w:txbxContent>
                  </v:textbox>
                </v:shape>
                <v:group id="group 73" o:spid="_x0000_s0000" style="position:absolute;left:0;top:0;width:7926;height:7430;" coordorigin="0,0" coordsize="7926,7430">
                  <v:group id="group 74" o:spid="_x0000_s0000" style="position:absolute;left:0;top:0;width:7926;height:6896;" coordorigin="0,0" coordsize="7926,6896">
                    <v:group id="group 75" o:spid="_x0000_s0000" style="position:absolute;left:0;top:232;width:7926;height:6664;" coordorigin="0,0" coordsize="7926,6664">
                      <v:shape id="shape 76" o:spid="_x0000_s76" o:spt="3" type="#_x0000_t3" style="position:absolute;left:1420;top:952;width:5145;height:4768;v-text-anchor:middle;visibility:visible;" fillcolor="#FFFFF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shape id="shape 77" o:spid="_x0000_s77" o:spt="19" type="#_x0000_t19" style="position:absolute;left:-832;top:912;width:6584;height:4918;rotation:269;v-text-anchor:middle;visibility:visible;" filled="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shape id="shape 78" o:spid="_x0000_s78" o:spt="19" type="#_x0000_t19" style="position:absolute;left:2135;top:872;width:6664;height:4918;rotation:89;v-text-anchor:middle;visibility:visible;" filled="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line id="shape 79" o:spid="_x0000_s79" style="position:absolute;left:0;text-align:left;z-index:246784;visibility:visible;" from="2135.4pt,872.5pt" to="8799.5pt,5791.5pt" filled="f" strokecolor="#00B0F0" strokeweight="1.00pt">
                        <v:stroke dashstyle="solid"/>
                      </v:line>
                      <v:line id="shape 80" o:spid="_x0000_s80" style="position:absolute;left:0;text-align:left;z-index:246784;visibility:visible;" from="2135.4pt,872.5pt" to="8799.5pt,5791.5pt" filled="f" strokecolor="#00B0F0" strokeweight="1.00pt">
                        <v:stroke dashstyle="solid"/>
                      </v:line>
                    </v:group>
                    <v:shape id="shape 81" o:spid="_x0000_s81" o:spt="19" type="#_x0000_t19" style="position:absolute;left:1477;top:0;width:5140;height:2538;v-text-anchor:middle;visibility:visible;" filled="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group>
                  <v:shape id="shape 82" o:spid="_x0000_s82" style="position:absolute;left:4816;top:5101;width:1980;height:1998;rotation:113;v-text-anchor:middle;visibility:visible;" fillcolor="#FFFFFF" strokecolor="#F77E2D" strokeweight="1.00pt">
                    <v:stroke dashstyle="solid"/>
                    <v:textbox inset="0,0,0,0">
                      <w:txbxContent>
                        <w:p>
                          <w:pPr>
                            <w:jc w:val="center"/>
                            <w:rPr>
                              <w:color w:val="000000"/>
                              <w:sz w:val="20"/>
                            </w:rPr>
                          </w:pPr>
                          <w:r>
                            <w:rPr>
                              <w:color w:val="000000"/>
                              <w:sz w:val="20"/>
                            </w:rPr>
                          </w:r>
                          <w:r>
                            <w:rPr>
                              <w:color w:val="000000"/>
                              <w:sz w:val="20"/>
                            </w:rPr>
                          </w:r>
                          <w:r/>
                        </w:p>
                      </w:txbxContent>
                    </v:textbox>
                  </v:shape>
                  <v:shape id="shape 83" o:spid="_x0000_s83" o:spt="3" type="#_x0000_t3" style="position:absolute;left:5166;top:4374;width:1211;height:1122;v-text-anchor:middle;visibility:visible;" fillcolor="#FFFFFF" strokecolor="#F77E2D" strokeweight="1.00pt">
                    <v:fill opacity="-65178f"/>
                    <v:stroke dashstyle="solid"/>
                    <v:textbox inset="0,0,0,0">
                      <w:txbxContent>
                        <w:p>
                          <w:pPr>
                            <w:rPr>
                              <w:color w:val="000000"/>
                              <w:sz w:val="20"/>
                            </w:rPr>
                          </w:pPr>
                          <w:r>
                            <w:rPr>
                              <w:color w:val="000000"/>
                              <w:sz w:val="20"/>
                            </w:rPr>
                          </w:r>
                          <w:r>
                            <w:rPr>
                              <w:color w:val="000000"/>
                              <w:sz w:val="20"/>
                            </w:rPr>
                          </w:r>
                          <w:r/>
                        </w:p>
                      </w:txbxContent>
                    </v:textbox>
                  </v:shape>
                  <v:shape id="shape 84" o:spid="_x0000_s84" o:spt="3" type="#_x0000_t3" style="position:absolute;left:1643;top:4374;width:1211;height:1122;v-text-anchor:middle;visibility:visible;" fillcolor="#FFFFFF" strokecolor="#F77E2D" strokeweight="1.00pt">
                    <v:stroke dashstyle="solid"/>
                    <v:textbox inset="0,0,0,0">
                      <w:txbxContent>
                        <w:p>
                          <w:pPr>
                            <w:jc w:val="center"/>
                            <w:rPr>
                              <w:color w:val="000000"/>
                              <w:sz w:val="24"/>
                            </w:rPr>
                          </w:pPr>
                          <w:r>
                            <w:rPr>
                              <w:color w:val="000000"/>
                              <w:sz w:val="24"/>
                            </w:rPr>
                          </w:r>
                          <w:r>
                            <w:rPr>
                              <w:color w:val="000000"/>
                              <w:sz w:val="24"/>
                            </w:rPr>
                          </w:r>
                          <w:r/>
                        </w:p>
                      </w:txbxContent>
                    </v:textbox>
                  </v:shape>
                  <v:group id="group 85" o:spid="_x0000_s0000" style="position:absolute;left:2773;top:4174;width:2443;height:3255;" coordorigin="0,0" coordsize="2443,3255">
                    <v:shape id="shape 86" o:spid="_x0000_s86" style="position:absolute;left:-10;top:801;width:2464;height:2443;rotation:113;v-text-anchor:middle;visibility:visible;" fillcolor="#FFFFFF" strokecolor="#F77E2D" strokeweight="1.00pt">
                      <v:stroke dashstyle="solid"/>
                      <v:textbox inset="0,0,0,0">
                        <w:txbxContent>
                          <w:p>
                            <w:pPr>
                              <w:jc w:val="center"/>
                              <w:rPr>
                                <w:color w:val="000000"/>
                                <w:sz w:val="24"/>
                              </w:rPr>
                            </w:pPr>
                            <w:r>
                              <w:rPr>
                                <w:color w:val="000000"/>
                                <w:sz w:val="24"/>
                              </w:rPr>
                            </w:r>
                            <w:r>
                              <w:rPr>
                                <w:color w:val="000000"/>
                                <w:sz w:val="24"/>
                              </w:rPr>
                            </w:r>
                            <w:r/>
                          </w:p>
                        </w:txbxContent>
                      </v:textbox>
                    </v:shape>
                    <v:shape id="shape 87" o:spid="_x0000_s87" o:spt="3" type="#_x0000_t3" style="position:absolute;left:458;top:0;width:1456;height:1350;v-text-anchor:middle;visibility:visible;" fillcolor="#FFFFFF" strokecolor="#F77E2D" strokeweight="1.00pt">
                      <v:stroke dashstyle="solid"/>
                      <v:textbox inset="0,0,0,0">
                        <w:txbxContent>
                          <w:p>
                            <w:pPr>
                              <w:jc w:val="center"/>
                              <w:rPr>
                                <w:color w:val="000000"/>
                                <w:sz w:val="24"/>
                              </w:rPr>
                            </w:pPr>
                            <w:r>
                              <w:rPr>
                                <w:color w:val="000000"/>
                                <w:sz w:val="24"/>
                              </w:rPr>
                            </w:r>
                            <w:r>
                              <w:rPr>
                                <w:color w:val="000000"/>
                                <w:sz w:val="24"/>
                              </w:rPr>
                            </w:r>
                            <w:r/>
                          </w:p>
                        </w:txbxContent>
                      </v:textbox>
                    </v:shape>
                  </v:group>
                </v:group>
              </v:group>
            </w:pict>
          </mc:Fallback>
        </mc:AlternateContent>
      </w:r>
      <w:r>
        <w:rPr>
          <w:rFonts w:ascii="Arial" w:hAnsi="Arial" w:cs="Arial"/>
          <w:b/>
          <w:color w:val="3891a7" w:themeColor="accent1"/>
          <w:spacing w:val="6"/>
          <w:sz w:val="20"/>
        </w:rPr>
        <w:tab/>
      </w:r>
      <w:r>
        <w:rPr>
          <w:rFonts w:ascii="Arial" w:hAnsi="Arial" w:eastAsia="Open Sans" w:cs="Arial"/>
          <w:color w:val="3b1d15" w:themeColor="text2" w:themeShade="BF"/>
          <w:spacing w:val="6"/>
        </w:rPr>
        <w:t xml:space="preserve">A perfect document always starts with a perfect heading. </w:t>
      </w:r>
      <w:commentRangeStart w:id="3"/>
      <w:commentRangeStart w:id="4"/>
      <w:commentRangeStart w:id="5"/>
      <w:r>
        <w:rPr>
          <w:rFonts w:ascii="Arial" w:hAnsi="Arial" w:eastAsia="Open Sans" w:cs="Arial"/>
          <w:color w:val="3b1d15" w:themeColor="text2" w:themeShade="BF"/>
          <w:spacing w:val="6"/>
        </w:rPr>
        <w:t xml:space="preserve">Although nothing on earth is perfect, any document is expected to be as close to perfection as possible.</w:t>
      </w:r>
      <w:commentRangeEnd w:id="3"/>
      <w:commentRangeEnd w:id="4"/>
      <w:commentRangeEnd w:id="5"/>
      <w:r>
        <w:commentReference w:id="3"/>
        <w:commentReference w:id="4"/>
        <w:commentReference w:id="5"/>
      </w:r>
      <w:r>
        <w:rPr>
          <w:rFonts w:ascii="Arial" w:hAnsi="Arial" w:eastAsia="Open Sans" w:cs="Arial"/>
          <w:color w:val="3b1d15" w:themeColor="text2" w:themeShade="BF"/>
          <w:spacing w:val="6"/>
        </w:rPr>
        <w:t xml:space="preserve"> Choosing an ideal heading is the first step when trying to draw up a well-structured and pleasant-looking document. What else </w:t>
      </w:r>
      <w:del w:id="0" w:author="Samantha Jones" w:date="2020-01-14T12:48:00Z">
        <w:r>
          <w:rPr>
            <w:rFonts w:ascii="Arial" w:hAnsi="Arial" w:eastAsia="Open Sans" w:cs="Arial"/>
            <w:color w:val="3b1d15" w:themeColor="text2" w:themeShade="BF"/>
            <w:spacing w:val="6"/>
          </w:rPr>
          <w:delText xml:space="preserve">should be taken into consideration</w:delText>
        </w:r>
      </w:del>
      <w:ins w:id="1" w:author="Samantha Jones" w:date="2020-01-14T12:49:00Z">
        <w:r>
          <w:rPr>
            <w:rFonts w:ascii="Arial" w:hAnsi="Arial" w:eastAsia="Open Sans" w:cs="Arial"/>
            <w:color w:val="3b1d15" w:themeColor="text2" w:themeShade="BF"/>
            <w:spacing w:val="6"/>
          </w:rPr>
          <w:t xml:space="preserve"> </w:t>
        </w:r>
      </w:ins>
      <w:ins w:id="2" w:author="Samantha Jones" w:date="2020-01-14T12:48:00Z">
        <w:r>
          <w:rPr>
            <w:rFonts w:ascii="Arial" w:hAnsi="Arial" w:eastAsia="Open Sans" w:cs="Arial"/>
            <w:color w:val="3b1d15" w:themeColor="text2" w:themeShade="BF"/>
            <w:spacing w:val="6"/>
            <w:highlight w:val="white"/>
          </w:rPr>
          <w:t xml:space="preserve">is important</w:t>
        </w:r>
      </w:ins>
      <w:r>
        <w:rPr>
          <w:rFonts w:ascii="Arial" w:hAnsi="Arial" w:eastAsia="Open Sans" w:cs="Arial"/>
          <w:color w:val="3b1d15" w:themeColor="text2" w:themeShade="BF"/>
          <w:spacing w:val="6"/>
        </w:rPr>
        <w:t xml:space="preserve">?</w:t>
      </w:r>
      <w:r/>
    </w:p>
    <w:p>
      <w:pPr>
        <w:ind w:left="4111"/>
        <w:jc w:val="center"/>
        <w:spacing w:before="120" w:after="170" w:line="240" w:lineRule="auto"/>
        <w:rPr>
          <w:rFonts w:ascii="Segoe UI Black" w:hAnsi="Segoe UI Black" w:eastAsia="Segoe UI Black" w:cs="Segoe UI Black"/>
          <w:b/>
          <w:caps/>
          <w:color w:val="f78430"/>
          <w:spacing w:val="6"/>
          <w:sz w:val="20"/>
          <w:szCs w:val="24"/>
        </w:rPr>
      </w:pPr>
      <w:r>
        <w:rPr>
          <w:rFonts w:ascii="Segoe UI Black" w:hAnsi="Segoe UI Black" w:eastAsia="Segoe UI Black" w:cs="Segoe UI Black"/>
          <w:color w:val="f78430" w:themeColor="accent5" w:themeTint="99"/>
          <w:spacing w:val="6"/>
          <w:sz w:val="20"/>
          <w:szCs w:val="24"/>
        </w:rPr>
        <w:drawing>
          <wp:anchor xmlns:wp="http://schemas.openxmlformats.org/drawingml/2006/wordprocessingDrawing" xmlns:wp14="http://schemas.microsoft.com/office/word/2010/wordprocessingDrawing" distT="0" distB="0" distL="115200" distR="115200" simplePos="0" relativeHeight="260096" behindDoc="0" locked="0" layoutInCell="1" allowOverlap="1">
            <wp:simplePos x="0" y="0"/>
            <wp:positionH relativeFrom="column">
              <wp:posOffset>2470785</wp:posOffset>
            </wp:positionH>
            <wp:positionV relativeFrom="page">
              <wp:posOffset>5317204</wp:posOffset>
            </wp:positionV>
            <wp:extent cx="3467100" cy="1710055"/>
            <wp:effectExtent l="0" t="0" r="0" b="4445"/>
            <wp:wrapTopAndBottom/>
            <wp:docPr id="50" name="Chart 50"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r>
        <w:rPr>
          <w:rFonts w:ascii="Segoe UI Black" w:hAnsi="Segoe UI Black" w:eastAsia="Segoe UI Black" w:cs="Segoe UI Black"/>
          <w:b/>
          <w:caps/>
          <w:color w:val="f78430" w:themeColor="accent5" w:themeTint="99"/>
          <w:spacing w:val="6"/>
          <w:sz w:val="20"/>
          <w:szCs w:val="24"/>
        </w:rPr>
        <w:t xml:space="preserve">Your table</w:t>
      </w:r>
      <w:r>
        <w:rPr>
          <w:rFonts w:ascii="Segoe UI Black" w:hAnsi="Segoe UI Black" w:eastAsia="Segoe UI Black" w:cs="Segoe UI Black"/>
          <w:color w:val="f78430" w:themeColor="accent5" w:themeTint="99"/>
          <w:sz w:val="18"/>
        </w:rPr>
      </w:r>
      <w:r/>
    </w:p>
    <w:tbl>
      <w:tblPr>
        <w:tblStyle w:val="2538"/>
        <w:tblW w:w="5460" w:type="dxa"/>
        <w:tblInd w:w="3884" w:type="dxa"/>
        <w:tblLayout w:type="fixed"/>
        <w:tblCellMar>
          <w:left w:w="0" w:type="dxa"/>
          <w:right w:w="0" w:type="dxa"/>
        </w:tblCellMar>
        <w:tblLook w:val="04A0" w:firstRow="1" w:lastRow="0" w:firstColumn="1" w:lastColumn="0" w:noHBand="0" w:noVBand="1"/>
      </w:tblPr>
      <w:tblGrid>
        <w:gridCol w:w="1076"/>
        <w:gridCol w:w="4384"/>
      </w:tblGrid>
      <w:tr>
        <w:trPr>
          <w:trHeight w:val="567"/>
        </w:trPr>
        <w:tc>
          <w:tcPr>
            <w:shd w:val="clear" w:color="ffffff" w:fill="ffffff" w:themeFill="background1"/>
            <w:tcBorders>
              <w:top w:val="single" w:color="354369" w:themeColor="accent6" w:themeShade="BF" w:sz="8" w:space="0"/>
              <w:left w:val="single" w:color="354369" w:themeColor="accent6" w:themeShade="BF" w:sz="8" w:space="0"/>
              <w:bottom w:val="single" w:color="475A8D" w:themeColor="accent6" w:sz="4" w:space="0"/>
              <w:right w:val="none" w:color="000000" w:sz="4" w:space="0"/>
            </w:tcBorders>
            <w:tcW w:w="1076" w:type="dxa"/>
            <w:vAlign w:val="center"/>
            <w:textDirection w:val="lrTb"/>
            <w:noWrap w:val="false"/>
          </w:tcPr>
          <w:p>
            <w:r/>
            <w:r/>
          </w:p>
        </w:tc>
        <w:tc>
          <w:tcPr>
            <w:shd w:val="clear" w:color="ffffff" w:fill="ffffff" w:themeFill="background1"/>
            <w:tcBorders>
              <w:top w:val="single" w:color="354369" w:themeColor="accent6" w:themeShade="BF" w:sz="8" w:space="0"/>
              <w:left w:val="none" w:color="000000" w:sz="4" w:space="0"/>
              <w:bottom w:val="single" w:color="475A8D" w:themeColor="accent6" w:sz="4" w:space="0"/>
              <w:right w:val="single" w:color="354369" w:themeColor="accent6" w:themeShade="BF" w:sz="8" w:space="0"/>
            </w:tcBorders>
            <w:tcW w:w="4384" w:type="dxa"/>
            <w:vAlign w:val="center"/>
            <w:textDirection w:val="lrTb"/>
            <w:noWrap w:val="false"/>
          </w:tcPr>
          <w:p>
            <w:pPr>
              <w:jc w:val="center"/>
              <w:rPr>
                <w:rFonts w:ascii="Elephant" w:hAnsi="Elephant" w:eastAsia="Elephant" w:cs="Elephant"/>
                <w:color w:val="344369"/>
                <w:sz w:val="20"/>
              </w:rPr>
            </w:pPr>
            <w:r>
              <w:rPr>
                <w:rFonts w:ascii="Elephant" w:hAnsi="Elephant" w:eastAsia="Elephant" w:cs="Elephant"/>
                <w:color w:val="354369" w:themeColor="accent6" w:themeShade="BF"/>
                <w:sz w:val="20"/>
              </w:rPr>
              <w:t xml:space="preserve">Text description</w:t>
            </w:r>
            <w:r>
              <w:rPr>
                <w:rFonts w:ascii="Elephant" w:hAnsi="Elephant" w:eastAsia="Elephant" w:cs="Elephant"/>
                <w:sz w:val="20"/>
              </w:rPr>
            </w:r>
            <w:r/>
          </w:p>
        </w:tc>
      </w:tr>
      <w:tr>
        <w:trPr>
          <w:trHeight w:val="1560"/>
        </w:trPr>
        <w:tc>
          <w:tcPr>
            <w:shd w:val="clear" w:color="ffffff" w:fill="ffffff" w:themeFill="background1"/>
            <w:tcBorders>
              <w:top w:val="single" w:color="475A8D" w:themeColor="accent6" w:sz="4" w:space="0"/>
              <w:left w:val="single" w:color="354369" w:themeColor="accent6" w:themeShade="BF" w:sz="8" w:space="0"/>
              <w:bottom w:val="single" w:color="354369" w:themeColor="accent6" w:themeShade="BF" w:sz="8" w:space="0"/>
              <w:right w:val="single" w:color="475A8D" w:themeColor="accent6" w:sz="4" w:space="0"/>
            </w:tcBorders>
            <w:tcW w:w="1076" w:type="dxa"/>
            <w:vAlign w:val="center"/>
            <w:textDirection w:val="btLr"/>
            <w:noWrap w:val="false"/>
          </w:tcPr>
          <w:p>
            <w:pPr>
              <w:jc w:val="center"/>
              <w:rPr>
                <w:rFonts w:ascii="Elephant" w:hAnsi="Elephant" w:eastAsia="Elephant" w:cs="Elephant"/>
                <w:color w:val="344369"/>
                <w:sz w:val="20"/>
              </w:rPr>
            </w:pPr>
            <w:r>
              <w:rPr>
                <w:rFonts w:ascii="Elephant" w:hAnsi="Elephant" w:eastAsia="Elephant" w:cs="Elephant"/>
                <w:b/>
                <w:color w:val="354369" w:themeColor="accent6" w:themeShade="BF"/>
                <w:sz w:val="20"/>
              </w:rPr>
              <w:t xml:space="preserve">Text description</w:t>
            </w:r>
            <w:r>
              <w:rPr>
                <w:rFonts w:ascii="Elephant" w:hAnsi="Elephant" w:eastAsia="Elephant" w:cs="Elephant"/>
                <w:sz w:val="20"/>
              </w:rPr>
            </w:r>
            <w:r/>
          </w:p>
        </w:tc>
        <w:tc>
          <w:tcPr>
            <w:tcBorders>
              <w:top w:val="single" w:color="475A8D" w:themeColor="accent6" w:sz="4" w:space="0"/>
              <w:left w:val="single" w:color="475A8D" w:themeColor="accent6" w:sz="4" w:space="0"/>
              <w:bottom w:val="single" w:color="354369" w:themeColor="accent6" w:themeShade="BF" w:sz="8" w:space="0"/>
              <w:right w:val="single" w:color="354369" w:themeColor="accent6" w:themeShade="BF" w:sz="8" w:space="0"/>
            </w:tcBorders>
            <w:tcW w:w="4384" w:type="dxa"/>
            <w:vAlign w:val="center"/>
            <w:textDirection w:val="lrTb"/>
            <w:noWrap w:val="false"/>
          </w:tcPr>
          <w:tbl>
            <w:tblPr>
              <w:tblStyle w:val="2425"/>
              <w:tblW w:w="4186" w:type="dxa"/>
              <w:tblInd w:w="-5" w:type="dxa"/>
              <w:tblLayout w:type="fixed"/>
              <w:tblLook w:val="04A0" w:firstRow="1" w:lastRow="0" w:firstColumn="1" w:lastColumn="0" w:noHBand="0" w:noVBand="1"/>
            </w:tblPr>
            <w:tblGrid>
              <w:gridCol w:w="1904"/>
              <w:gridCol w:w="1134"/>
              <w:gridCol w:w="1148"/>
            </w:tblGrid>
            <w:tr>
              <w:trPr>
                <w:trHeight w:val="347"/>
              </w:trPr>
              <w:tc>
                <w:tcPr>
                  <w:shd w:val="clear" w:color="d3ebf0" w:fill="d3ebf0" w:themeFill="accent1" w:themeFillTint="33"/>
                  <w:tcBorders>
                    <w:top w:val="none" w:color="000000" w:sz="4" w:space="0"/>
                    <w:left w:val="none" w:color="000000" w:sz="4" w:space="0"/>
                    <w:bottom w:val="none" w:color="000000" w:sz="4" w:space="0"/>
                    <w:right w:val="none" w:color="000000" w:sz="4" w:space="0"/>
                  </w:tcBorders>
                  <w:tcW w:w="1904" w:type="dxa"/>
                  <w:textDirection w:val="lrTb"/>
                  <w:noWrap w:val="false"/>
                </w:tcPr>
                <w:p>
                  <w:pPr>
                    <w:ind w:left="142"/>
                    <w:spacing w:before="113"/>
                    <w:rPr>
                      <w:sz w:val="18"/>
                    </w:rPr>
                  </w:pPr>
                  <w:r>
                    <w:rPr>
                      <w:sz w:val="18"/>
                    </w:rPr>
                    <w:t xml:space="preserve">Parameter 1</w:t>
                  </w:r>
                  <w:r>
                    <w:rPr>
                      <w:sz w:val="20"/>
                    </w:rPr>
                  </w:r>
                  <w:r/>
                </w:p>
              </w:tc>
              <w:tc>
                <w:tcPr>
                  <w:shd w:val="clear" w:color="d3ebf0" w:fill="d3ebf0" w:themeFill="accent1" w:themeFillTint="33"/>
                  <w:tcBorders>
                    <w:top w:val="none" w:color="000000" w:sz="4" w:space="0"/>
                    <w:left w:val="none" w:color="000000" w:sz="4" w:space="0"/>
                    <w:bottom w:val="none" w:color="000000" w:sz="4" w:space="0"/>
                    <w:right w:val="none" w:color="000000" w:sz="4" w:space="0"/>
                  </w:tcBorders>
                  <w:tcW w:w="1134" w:type="dxa"/>
                  <w:textDirection w:val="lrTb"/>
                  <w:noWrap w:val="false"/>
                </w:tcPr>
                <w:p>
                  <w:pPr>
                    <w:ind w:right="34"/>
                    <w:jc w:val="center"/>
                    <w:spacing w:before="113" w:line="230" w:lineRule="auto"/>
                    <w:rPr>
                      <w:sz w:val="20"/>
                    </w:rPr>
                  </w:pPr>
                  <w:r>
                    <w:rPr>
                      <w:color w:val="000000"/>
                      <w:sz w:val="20"/>
                    </w:rPr>
                    <w:t xml:space="preserve">45</w:t>
                  </w:r>
                  <w:r/>
                </w:p>
              </w:tc>
              <w:tc>
                <w:tcPr>
                  <w:shd w:val="clear" w:color="d3ebf0" w:fill="d3ebf0" w:themeFill="accent1" w:themeFillTint="33"/>
                  <w:tcBorders>
                    <w:top w:val="none" w:color="000000" w:sz="4" w:space="0"/>
                    <w:left w:val="none" w:color="000000" w:sz="4" w:space="0"/>
                    <w:bottom w:val="none" w:color="000000" w:sz="4" w:space="0"/>
                    <w:right w:val="single" w:color="3891A7" w:themeColor="accent1" w:sz="4" w:space="0"/>
                  </w:tcBorders>
                  <w:tcW w:w="1148" w:type="dxa"/>
                  <w:textDirection w:val="lrTb"/>
                  <w:noWrap w:val="false"/>
                </w:tcPr>
                <w:p>
                  <w:pPr>
                    <w:ind w:right="-147"/>
                    <w:jc w:val="center"/>
                    <w:spacing w:before="113" w:line="230" w:lineRule="auto"/>
                    <w:rPr>
                      <w:sz w:val="20"/>
                    </w:rPr>
                  </w:pPr>
                  <w:r>
                    <w:rPr>
                      <w:color w:val="000000"/>
                      <w:sz w:val="20"/>
                    </w:rPr>
                    <w:t xml:space="preserve">5</w:t>
                  </w:r>
                  <w:r/>
                </w:p>
              </w:tc>
            </w:tr>
            <w:tr>
              <w:trPr>
                <w:trHeight w:val="397"/>
              </w:trPr>
              <w:tc>
                <w:tcPr>
                  <w:shd w:val="clear" w:color="e7f1d2" w:fill="e7f1d2" w:themeFill="accent4" w:themeFillTint="33"/>
                  <w:tcBorders>
                    <w:top w:val="none" w:color="000000" w:sz="4" w:space="0"/>
                    <w:left w:val="none" w:color="000000" w:sz="4" w:space="0"/>
                    <w:bottom w:val="none" w:color="000000" w:sz="4" w:space="0"/>
                    <w:right w:val="none" w:color="000000" w:sz="4" w:space="0"/>
                  </w:tcBorders>
                  <w:tcW w:w="1904" w:type="dxa"/>
                  <w:textDirection w:val="lrTb"/>
                  <w:noWrap w:val="false"/>
                </w:tcPr>
                <w:p>
                  <w:pPr>
                    <w:ind w:left="142"/>
                    <w:spacing w:before="113"/>
                    <w:rPr>
                      <w:sz w:val="18"/>
                    </w:rPr>
                  </w:pPr>
                  <w:r>
                    <w:rPr>
                      <w:sz w:val="18"/>
                    </w:rPr>
                    <w:t xml:space="preserve">Parameter 2</w:t>
                  </w:r>
                  <w:r>
                    <w:rPr>
                      <w:sz w:val="20"/>
                    </w:rPr>
                  </w:r>
                  <w:r/>
                </w:p>
              </w:tc>
              <w:tc>
                <w:tcPr>
                  <w:shd w:val="clear" w:color="e7f1d2" w:fill="e7f1d2" w:themeFill="accent4" w:themeFillTint="33"/>
                  <w:tcBorders>
                    <w:top w:val="none" w:color="000000" w:sz="4" w:space="0"/>
                    <w:left w:val="none" w:color="000000" w:sz="4" w:space="0"/>
                    <w:bottom w:val="none" w:color="000000" w:sz="4" w:space="0"/>
                    <w:right w:val="none" w:color="000000" w:sz="4" w:space="0"/>
                  </w:tcBorders>
                  <w:tcW w:w="1134" w:type="dxa"/>
                  <w:textDirection w:val="lrTb"/>
                  <w:noWrap w:val="false"/>
                </w:tcPr>
                <w:p>
                  <w:pPr>
                    <w:ind w:right="34"/>
                    <w:jc w:val="center"/>
                    <w:spacing w:before="113" w:line="230" w:lineRule="auto"/>
                    <w:rPr>
                      <w:sz w:val="20"/>
                    </w:rPr>
                  </w:pPr>
                  <w:r>
                    <w:rPr>
                      <w:color w:val="000000"/>
                      <w:sz w:val="20"/>
                    </w:rPr>
                    <w:t xml:space="preserve">70</w:t>
                  </w:r>
                  <w:r/>
                </w:p>
              </w:tc>
              <w:tc>
                <w:tcPr>
                  <w:shd w:val="clear" w:color="e7f1d2" w:fill="e7f1d2" w:themeFill="accent4" w:themeFillTint="33"/>
                  <w:tcBorders>
                    <w:top w:val="none" w:color="000000" w:sz="4" w:space="0"/>
                    <w:left w:val="none" w:color="000000" w:sz="4" w:space="0"/>
                    <w:bottom w:val="none" w:color="000000" w:sz="4" w:space="0"/>
                    <w:right w:val="single" w:color="3891A7" w:themeColor="accent1" w:sz="4" w:space="0"/>
                  </w:tcBorders>
                  <w:tcW w:w="1148" w:type="dxa"/>
                  <w:textDirection w:val="lrTb"/>
                  <w:noWrap w:val="false"/>
                </w:tcPr>
                <w:p>
                  <w:pPr>
                    <w:ind w:right="-147"/>
                    <w:jc w:val="center"/>
                    <w:spacing w:before="113" w:line="230" w:lineRule="auto"/>
                    <w:rPr>
                      <w:sz w:val="20"/>
                    </w:rPr>
                  </w:pPr>
                  <w:r>
                    <w:rPr>
                      <w:color w:val="000000"/>
                      <w:sz w:val="20"/>
                    </w:rPr>
                    <w:t xml:space="preserve">10</w:t>
                  </w:r>
                  <w:r/>
                </w:p>
              </w:tc>
            </w:tr>
            <w:tr>
              <w:trPr>
                <w:trHeight w:val="397"/>
              </w:trPr>
              <w:tc>
                <w:tcPr>
                  <w:shd w:val="clear" w:color="fcd5b9" w:fill="fcd5b9" w:themeFill="accent5" w:themeFillTint="33"/>
                  <w:tcBorders>
                    <w:top w:val="none" w:color="000000" w:sz="4" w:space="0"/>
                    <w:left w:val="none" w:color="000000" w:sz="4" w:space="0"/>
                    <w:bottom w:val="none" w:color="000000" w:sz="4" w:space="0"/>
                    <w:right w:val="none" w:color="000000" w:sz="4" w:space="0"/>
                  </w:tcBorders>
                  <w:tcW w:w="1904" w:type="dxa"/>
                  <w:textDirection w:val="lrTb"/>
                  <w:noWrap w:val="false"/>
                </w:tcPr>
                <w:p>
                  <w:pPr>
                    <w:ind w:left="142"/>
                    <w:spacing w:before="113"/>
                    <w:rPr>
                      <w:sz w:val="18"/>
                    </w:rPr>
                  </w:pPr>
                  <w:r>
                    <w:rPr>
                      <w:sz w:val="18"/>
                    </w:rPr>
                    <w:t xml:space="preserve">Parameter 3</w:t>
                  </w:r>
                  <w:r>
                    <w:rPr>
                      <w:sz w:val="20"/>
                    </w:rPr>
                  </w:r>
                  <w:r/>
                </w:p>
              </w:tc>
              <w:tc>
                <w:tcPr>
                  <w:shd w:val="clear" w:color="fcd5b9" w:fill="fcd5b9" w:themeFill="accent5" w:themeFillTint="33"/>
                  <w:tcBorders>
                    <w:top w:val="none" w:color="000000" w:sz="4" w:space="0"/>
                    <w:left w:val="none" w:color="000000" w:sz="4" w:space="0"/>
                    <w:bottom w:val="none" w:color="000000" w:sz="4" w:space="0"/>
                    <w:right w:val="none" w:color="000000" w:sz="4" w:space="0"/>
                  </w:tcBorders>
                  <w:tcW w:w="1134" w:type="dxa"/>
                  <w:textDirection w:val="lrTb"/>
                  <w:noWrap w:val="false"/>
                </w:tcPr>
                <w:p>
                  <w:pPr>
                    <w:ind w:right="34"/>
                    <w:jc w:val="center"/>
                    <w:spacing w:before="113" w:line="230" w:lineRule="auto"/>
                    <w:rPr>
                      <w:sz w:val="20"/>
                    </w:rPr>
                  </w:pPr>
                  <w:ins w:id="3" w:author="Jason Davis" w:date="2019-12-18T08:18:00Z">
                    <w:r>
                      <w:rPr>
                        <w:color w:val="000000"/>
                        <w:sz w:val="20"/>
                      </w:rPr>
                      <w:t xml:space="preserve">15</w:t>
                    </w:r>
                  </w:ins>
                  <w:del w:id="4" w:author="Jason Davis" w:date="2019-12-18T08:18:00Z">
                    <w:r>
                      <w:rPr>
                        <w:color w:val="000000"/>
                        <w:sz w:val="20"/>
                      </w:rPr>
                      <w:delText xml:space="preserve">5</w:delText>
                    </w:r>
                  </w:del>
                  <w:r/>
                </w:p>
              </w:tc>
              <w:tc>
                <w:tcPr>
                  <w:shd w:val="clear" w:color="fcd5b9" w:fill="fcd5b9" w:themeFill="accent5" w:themeFillTint="33"/>
                  <w:tcBorders>
                    <w:top w:val="none" w:color="000000" w:sz="4" w:space="0"/>
                    <w:left w:val="none" w:color="000000" w:sz="4" w:space="0"/>
                    <w:bottom w:val="none" w:color="000000" w:sz="4" w:space="0"/>
                    <w:right w:val="single" w:color="3891A7" w:themeColor="accent1" w:sz="4" w:space="0"/>
                  </w:tcBorders>
                  <w:tcW w:w="1148" w:type="dxa"/>
                  <w:textDirection w:val="lrTb"/>
                  <w:noWrap w:val="false"/>
                </w:tcPr>
                <w:p>
                  <w:pPr>
                    <w:ind w:right="-147"/>
                    <w:jc w:val="center"/>
                    <w:spacing w:before="113" w:line="230" w:lineRule="auto"/>
                    <w:rPr>
                      <w:sz w:val="20"/>
                    </w:rPr>
                  </w:pPr>
                  <w:r>
                    <w:rPr>
                      <w:color w:val="000000"/>
                      <w:sz w:val="20"/>
                    </w:rPr>
                    <w:t xml:space="preserve">5</w:t>
                  </w:r>
                  <w:r/>
                </w:p>
              </w:tc>
            </w:tr>
            <w:tr>
              <w:trPr>
                <w:trHeight w:val="397"/>
              </w:trPr>
              <w:tc>
                <w:tcPr>
                  <w:shd w:val="clear" w:color="f2f2f2" w:fill="f2f2f2" w:themeFill="background1" w:themeFillShade="F2"/>
                  <w:tcBorders>
                    <w:top w:val="none" w:color="000000" w:sz="4" w:space="0"/>
                    <w:left w:val="none" w:color="000000" w:sz="4" w:space="0"/>
                    <w:bottom w:val="none" w:color="000000" w:sz="4" w:space="0"/>
                    <w:right w:val="none" w:color="000000" w:sz="4" w:space="0"/>
                  </w:tcBorders>
                  <w:tcW w:w="1904" w:type="dxa"/>
                  <w:vMerge w:val="restart"/>
                  <w:textDirection w:val="lrTb"/>
                  <w:noWrap w:val="false"/>
                </w:tcPr>
                <w:p>
                  <w:pPr>
                    <w:ind w:left="142"/>
                    <w:spacing w:before="113"/>
                    <w:rPr>
                      <w:sz w:val="18"/>
                    </w:rPr>
                  </w:pPr>
                  <w:r>
                    <w:rPr>
                      <w:sz w:val="18"/>
                    </w:rPr>
                    <w:t xml:space="preserve">Parameter 4</w:t>
                  </w:r>
                  <w:r>
                    <w:rPr>
                      <w:sz w:val="20"/>
                    </w:rPr>
                  </w:r>
                  <w:r/>
                </w:p>
              </w:tc>
              <w:tc>
                <w:tcPr>
                  <w:shd w:val="clear" w:color="f2f2f2" w:fill="f2f2f2" w:themeFill="background1" w:themeFillShade="F2"/>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ind w:right="34"/>
                    <w:jc w:val="center"/>
                    <w:spacing w:before="113" w:line="230" w:lineRule="auto"/>
                    <w:rPr>
                      <w:sz w:val="20"/>
                    </w:rPr>
                  </w:pPr>
                  <w:r>
                    <w:rPr>
                      <w:color w:val="000000"/>
                      <w:sz w:val="20"/>
                    </w:rPr>
                    <w:t xml:space="preserve">35</w:t>
                  </w:r>
                  <w:r/>
                </w:p>
              </w:tc>
              <w:tc>
                <w:tcPr>
                  <w:shd w:val="clear" w:color="f2f2f2" w:fill="f2f2f2" w:themeFill="background1" w:themeFillShade="F2"/>
                  <w:tcBorders>
                    <w:top w:val="none" w:color="000000" w:sz="4" w:space="0"/>
                    <w:left w:val="none" w:color="000000" w:sz="4" w:space="0"/>
                    <w:bottom w:val="none" w:color="000000" w:sz="4" w:space="0"/>
                    <w:right w:val="single" w:color="3891A7" w:themeColor="accent1" w:sz="4" w:space="0"/>
                  </w:tcBorders>
                  <w:tcW w:w="1148" w:type="dxa"/>
                  <w:vMerge w:val="restart"/>
                  <w:textDirection w:val="lrTb"/>
                  <w:noWrap w:val="false"/>
                </w:tcPr>
                <w:p>
                  <w:pPr>
                    <w:ind w:right="-147"/>
                    <w:jc w:val="center"/>
                    <w:spacing w:before="113" w:line="230" w:lineRule="auto"/>
                    <w:rPr>
                      <w:color w:val="000000"/>
                      <w:sz w:val="20"/>
                    </w:rPr>
                  </w:pPr>
                  <w:r>
                    <w:rPr>
                      <w:color w:val="000000"/>
                      <w:sz w:val="20"/>
                    </w:rPr>
                    <w:t xml:space="preserve">5-</w:t>
                  </w:r>
                  <w:r/>
                </w:p>
              </w:tc>
            </w:tr>
          </w:tbl>
          <w:p>
            <w:pPr>
              <w:ind w:right="-74"/>
            </w:pPr>
            <w:r/>
            <w:r/>
          </w:p>
        </w:tc>
      </w:tr>
    </w:tbl>
    <w:p>
      <w:pPr>
        <w:ind w:left="3969"/>
        <w:jc w:val="center"/>
        <w:spacing w:before="360" w:after="240" w:line="120" w:lineRule="auto"/>
        <w:rPr>
          <w:rFonts w:ascii="Segoe UI Black" w:hAnsi="Segoe UI Black" w:eastAsia="Segoe UI Black" w:cs="Segoe UI Black"/>
          <w:b/>
          <w:bCs/>
          <w:color w:val="f78430"/>
          <w:spacing w:val="6"/>
          <w:sz w:val="22"/>
          <w:szCs w:val="24"/>
        </w:rPr>
        <w:sectPr>
          <w:headerReference w:type="default" r:id="rId9"/>
          <w:footerReference w:type="default" r:id="rId12"/>
          <w:footnotePr>
            <w:pos w:val="beneathText"/>
          </w:footnotePr>
          <w:endnotePr/>
          <w:type w:val="continuous"/>
          <w:pgSz w:w="11906" w:h="16838" w:orient="portrait"/>
          <w:pgMar w:top="1843" w:right="850" w:bottom="1134" w:left="1701" w:header="709" w:footer="454" w:gutter="0"/>
          <w:cols w:num="1" w:sep="0" w:space="708" w:equalWidth="1"/>
          <w:docGrid w:linePitch="360"/>
        </w:sectPr>
      </w:pPr>
      <w:r>
        <w:rPr>
          <w:rFonts w:ascii="Segoe UI Black" w:hAnsi="Segoe UI Black" w:eastAsia="Segoe UI Black" w:cs="Segoe UI Black"/>
          <w:caps/>
          <w:color w:val="f78430" w:themeColor="accent5" w:themeTint="99"/>
          <w:spacing w:val="6"/>
          <w:sz w:val="22"/>
          <w:szCs w:val="24"/>
        </w:rPr>
        <w:t xml:space="preserve"> </w:t>
      </w:r>
      <w:r>
        <w:rPr>
          <w:rFonts w:ascii="Segoe UI Black" w:hAnsi="Segoe UI Black" w:eastAsia="Segoe UI Black" w:cs="Segoe UI Black"/>
          <w:b/>
          <w:bCs/>
          <w:caps/>
          <w:color w:val="f78430" w:themeColor="accent5" w:themeTint="99"/>
          <w:spacing w:val="6"/>
          <w:sz w:val="22"/>
          <w:szCs w:val="24"/>
        </w:rPr>
        <w:t xml:space="preserve">Importance of text content</w:t>
      </w:r>
      <w:r>
        <w:rPr>
          <w:rFonts w:ascii="Segoe UI Black" w:hAnsi="Segoe UI Black" w:eastAsia="Segoe UI Black" w:cs="Segoe UI Black"/>
          <w:color w:val="f78430" w:themeColor="accent5" w:themeTint="99"/>
          <w:sz w:val="20"/>
        </w:rPr>
      </w:r>
      <w:r/>
    </w:p>
    <w:p>
      <w:pPr>
        <w:ind w:left="284"/>
        <w:jc w:val="left"/>
        <w:spacing w:after="0"/>
        <w:rPr>
          <w:rFonts w:ascii="Arial" w:hAnsi="Arial" w:cs="Arial"/>
          <w:color w:val="262626"/>
          <w:spacing w:val="6"/>
        </w:rPr>
        <w:pBdr>
          <w:between w:val="single" w:color="000000" w:sz="8" w:space="0"/>
        </w:pBdr>
        <w:sectPr>
          <w:headerReference w:type="default" r:id="rId10"/>
          <w:footerReference w:type="default" r:id="rId13"/>
          <w:footnotePr>
            <w:pos w:val="beneathText"/>
          </w:footnotePr>
          <w:endnotePr/>
          <w:type w:val="continuous"/>
          <w:pgSz w:w="11906" w:h="16838" w:orient="portrait"/>
          <w:pgMar w:top="1843" w:right="850" w:bottom="964" w:left="5103" w:header="709" w:footer="709" w:gutter="0"/>
          <w:cols w:num="2" w:sep="0" w:space="283" w:equalWidth="1"/>
          <w:docGrid w:linePitch="360"/>
        </w:sectPr>
      </w:pPr>
      <w:r>
        <w:rPr>
          <w:rFonts w:ascii="Arial" w:hAnsi="Arial" w:eastAsia="Open Sans" w:cs="Arial"/>
          <w:color w:val="262626" w:themeColor="text1" w:themeTint="D9"/>
          <w:spacing w:val="6"/>
        </w:rPr>
        <w:t xml:space="preserve">In addition to all the f</w:t>
      </w:r>
      <w:r>
        <w:rPr>
          <w:rFonts w:ascii="Arial" w:hAnsi="Arial" w:eastAsia="Open Sans" w:cs="Arial"/>
          <w:color w:val="262626" w:themeColor="text1" w:themeTint="D9"/>
          <w:spacing w:val="6"/>
        </w:rPr>
        <w:t xml:space="preserve">ormatting tips, it is necessary to highlight that the content of a document should always be in the spotlight. That’s why it is vitally important to make some effort when working on the content of a document. All the visual tools (charts, tables, symbols, </w:t>
      </w:r>
      <w:r>
        <w:rPr>
          <w:rFonts w:ascii="Arial" w:hAnsi="Arial" w:eastAsia="Open Sans" w:cs="Arial"/>
          <w:color w:val="262626" w:themeColor="text1" w:themeTint="D9"/>
          <w:spacing w:val="6"/>
        </w:rPr>
        <w:t xml:space="preserve">and images) are aimed to help to convey the ideas. Of course, the </w:t>
      </w:r>
      <w:bookmarkStart w:id="8" w:name="_GoBack"/>
      <w:r>
        <w:rPr>
          <w:color w:val="262626" w:themeColor="text1" w:themeTint="D9"/>
        </w:rPr>
      </w:r>
      <w:bookmarkEnd w:id="8"/>
      <w:r>
        <w:rPr>
          <w:rFonts w:ascii="Arial" w:hAnsi="Arial" w:eastAsia="Open Sans" w:cs="Arial"/>
          <w:color w:val="262626" w:themeColor="text1" w:themeTint="D9"/>
          <w:spacing w:val="6"/>
        </w:rPr>
        <w:t xml:space="preserve">visual document layout is undeniably important, but the document content should be given more priority. Ideally, a good document is both well-designed and easy to read and understand.</w:t>
      </w:r>
      <w:r>
        <w:rPr>
          <w:color w:val="262626" w:themeColor="text1" w:themeTint="D9"/>
        </w:rPr>
      </w:r>
      <w:r/>
    </w:p>
    <w:p>
      <w:pPr>
        <w:ind w:left="284"/>
        <w:jc w:val="both"/>
        <w:spacing w:after="100" w:afterAutospacing="1" w:line="360" w:lineRule="auto"/>
        <w:pBdr>
          <w:between w:val="single" w:color="000000" w:sz="8" w:space="0"/>
        </w:pBdr>
      </w:pPr>
      <w:r/>
      <w:r/>
    </w:p>
    <w:sectPr>
      <w:headerReference w:type="default" r:id="rId11"/>
      <w:footerReference w:type="default" r:id="rId14"/>
      <w:footnotePr>
        <w:pos w:val="beneathText"/>
      </w:footnotePr>
      <w:endnotePr/>
      <w:type w:val="continuous"/>
      <w:pgSz w:w="11906" w:h="16838" w:orient="portrait"/>
      <w:pgMar w:top="1843" w:right="850" w:bottom="964" w:left="4961" w:header="709" w:footer="142" w:gutter="0"/>
      <w:cols w:num="2" w:sep="0" w:space="141"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amantha Jones" w:date="2020-01-14T15:48:00Z" w:initials="SJ">
    <w:p w14:paraId="00000001" w14:textId="00000001">
      <w:pPr>
        <w:spacing w:line="240" w:after="0" w:lineRule="auto" w:before="0"/>
        <w:ind w:firstLine="0" w:left="0" w:right="0"/>
        <w:jc w:val="left"/>
      </w:pPr>
      <w:r>
        <w:rPr>
          <w:rFonts w:eastAsia="Arial" w:ascii="Arial" w:hAnsi="Arial" w:cs="Arial"/>
          <w:sz w:val="22"/>
        </w:rPr>
        <w:t xml:space="preserve">Sounds a bit pompous, doesn't it?</w:t>
      </w:r>
    </w:p>
  </w:comment>
  <w:comment w:id="4" w:author="Jason Davis" w:date="2020-01-14T15:52:00Z" w:initials="JD">
    <w:p w14:paraId="00000002" w14:textId="00000002">
      <w:pPr>
        <w:spacing w:line="240" w:after="0" w:lineRule="auto" w:before="0"/>
        <w:ind w:firstLine="0" w:left="0" w:right="0"/>
        <w:jc w:val="left"/>
      </w:pPr>
      <w:r>
        <w:rPr>
          <w:rFonts w:eastAsia="Arial" w:ascii="Arial" w:hAnsi="Arial" w:cs="Arial"/>
          <w:sz w:val="22"/>
        </w:rPr>
        <w:t xml:space="preserve">Yeah, I agree. Let's make it clearer.</w:t>
      </w:r>
    </w:p>
  </w:comment>
  <w:comment w:id="5" w:author="Olivia Robinson" w:date="2020-01-14T15:53:00Z" w:initials="OR">
    <w:p w14:paraId="00000003" w14:textId="00000003">
      <w:pPr>
        <w:spacing w:line="240" w:after="0" w:lineRule="auto" w:before="0"/>
        <w:ind w:firstLine="0" w:left="0" w:right="0"/>
        <w:jc w:val="left"/>
      </w:pPr>
      <w:r>
        <w:rPr>
          <w:rFonts w:eastAsia="Arial" w:ascii="Arial" w:hAnsi="Arial" w:cs="Arial"/>
          <w:sz w:val="22"/>
        </w:rPr>
        <w:t xml:space="preserve">Great sentence! I like it. Please don't change anything</w:t>
      </w:r>
    </w:p>
  </w:comment>
  <w:comment w:id="0" w:author="Michael Davis" w:date="2022-09-20T15:41:24Z" w:initials="MD">
    <w:p w14:paraId="00000004" w14:textId="00000004">
      <w:pPr>
        <w:spacing w:line="240" w:after="0" w:lineRule="auto" w:before="0"/>
        <w:ind w:firstLine="0" w:left="0" w:right="0"/>
        <w:jc w:val="left"/>
      </w:pPr>
      <w:r>
        <w:rPr>
          <w:rFonts w:eastAsia="Arial" w:ascii="Arial" w:hAnsi="Arial" w:cs="Arial"/>
          <w:sz w:val="22"/>
        </w:rPr>
        <w:t xml:space="preserve">We can also use helpful plugins for similar purposes.</w:t>
      </w:r>
    </w:p>
  </w:comment>
  <w:comment w:id="1" w:author="Heather Butler" w:date="2022-09-20T15:51:30Z" w:initials="HB">
    <w:p w14:paraId="00000005" w14:textId="00000005">
      <w:pPr>
        <w:spacing w:line="240" w:after="0" w:lineRule="auto" w:before="0"/>
        <w:ind w:firstLine="0" w:left="0" w:right="0"/>
        <w:jc w:val="left"/>
      </w:pPr>
      <w:r>
        <w:rPr>
          <w:rFonts w:eastAsia="Arial" w:ascii="Arial" w:hAnsi="Arial" w:cs="Arial"/>
          <w:sz w:val="22"/>
        </w:rPr>
        <w:t xml:space="preserve">Yes, for example, Grammalecte or LanguageTool.</w:t>
      </w:r>
    </w:p>
  </w:comment>
  <w:comment w:id="2" w:author="Carol  L Erdle" w:date="2022-09-20T15:53:52Z" w:initials="CLE">
    <w:p w14:paraId="00000006" w14:textId="00000006">
      <w:pPr>
        <w:spacing w:line="240" w:after="0" w:lineRule="auto" w:before="0"/>
        <w:ind w:firstLine="0" w:left="0" w:right="0"/>
        <w:jc w:val="left"/>
      </w:pPr>
      <w:r>
        <w:rPr>
          <w:rFonts w:eastAsia="Arial" w:ascii="Arial" w:hAnsi="Arial" w:cs="Arial"/>
          <w:sz w:val="22"/>
        </w:rPr>
        <w:t xml:space="preserve">Thank you. We'll add this information.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paraIdParent="00000001" w15:done="0"/>
  <w15:commentEx w15:paraId="00000003" w15:paraIdParent="00000001" w15:done="0"/>
  <w15:commentEx w15:paraId="00000004" w15:done="0"/>
  <w15:commentEx w15:paraId="00000005" w15:paraIdParent="00000004" w15:done="0"/>
  <w15:commentEx w15:paraId="00000006" w15:paraIdParent="00000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EB60EF" w16cex:dateUtc="1970-01-01T00:00:00Z"/>
  <w16cex:commentExtensible w16cex:durableId="21EB60F0" w16cex:dateUtc="1970-01-01T00:00:00Z"/>
  <w16cex:commentExtensible w16cex:durableId="65FAECDF" w16cex:dateUtc="1970-01-01T00:00:00Z"/>
  <w16cex:commentExtensible w16cex:durableId="3F996B2C" w16cex:dateUtc="2022-09-20T12:41:24Z"/>
  <w16cex:commentExtensible w16cex:durableId="60D230A9" w16cex:dateUtc="2022-09-20T12:51:30Z"/>
  <w16cex:commentExtensible w16cex:durableId="3CD01001" w16cex:dateUtc="2022-09-20T12:53:52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1EB60EF"/>
  <w16cid:commentId w16cid:paraId="00000002" w16cid:durableId="21EB60F0"/>
  <w16cid:commentId w16cid:paraId="00000003" w16cid:durableId="65FAECDF"/>
  <w16cid:commentId w16cid:paraId="00000004" w16cid:durableId="3F996B2C"/>
  <w16cid:commentId w16cid:paraId="00000005" w16cid:durableId="60D230A9"/>
  <w16cid:commentId w16cid:paraId="00000006" w16cid:durableId="3CD0100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Black">
    <w:panose1 w:val="020B0A02040204020203"/>
  </w:font>
  <w:font w:name="Wingdings">
    <w:panose1 w:val="05000000000000000000"/>
  </w:font>
  <w:font w:name="Courier New">
    <w:panose1 w:val="02070309020205020404"/>
  </w:font>
  <w:font w:name="Symbol">
    <w:panose1 w:val="05050102010706020507"/>
  </w:font>
  <w:font w:name="Segoe UI">
    <w:panose1 w:val="020B0502040204020203"/>
  </w:font>
  <w:font w:name="Open Sans Extrabold">
    <w:panose1 w:val="020B0906030804020204"/>
  </w:font>
  <w:font w:name="Elephant">
    <w:panose1 w:val="02020904090505020303"/>
  </w:font>
  <w:font w:name="Open Sans">
    <w:panose1 w:val="020B0606030504020204"/>
  </w:font>
  <w:font w:name="Georgia">
    <w:panose1 w:val="02040502050405020303"/>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21"/>
      <w:ind w:left="2976" w:right="1"/>
      <w:jc w:val="right"/>
      <w:spacing w:line="288" w:lineRule="auto"/>
      <w:tabs>
        <w:tab w:val="clear" w:pos="7143" w:leader="none"/>
        <w:tab w:val="clear" w:pos="14287" w:leader="none"/>
      </w:tabs>
      <w:rPr>
        <w:i/>
        <w:color w:val="808080"/>
        <w:sz w:val="18"/>
      </w:rPr>
    </w:pPr>
    <w:r>
      <mc:AlternateContent>
        <mc:Choice Requires="wpg">
          <w:drawing>
            <wp:anchor xmlns:wp="http://schemas.openxmlformats.org/drawingml/2006/wordprocessingDrawing" xmlns:wp14="http://schemas.microsoft.com/office/word/2010/wordprocessingDrawing" distT="0" distB="0" distL="115200" distR="115200" simplePos="0" relativeHeight="251643392" behindDoc="0" locked="0" layoutInCell="1" allowOverlap="1">
              <wp:simplePos x="0" y="0"/>
              <wp:positionH relativeFrom="column">
                <wp:posOffset>2102190</wp:posOffset>
              </wp:positionH>
              <wp:positionV relativeFrom="paragraph">
                <wp:posOffset>4458</wp:posOffset>
              </wp:positionV>
              <wp:extent cx="4343121" cy="0"/>
              <wp:effectExtent l="3175" t="3175" r="3175" b="3175"/>
              <wp:wrapNone/>
              <wp:docPr id="45" name="" hidden="0"/>
              <wp:cNvGraphicFramePr/>
              <a:graphic xmlns:a="http://schemas.openxmlformats.org/drawingml/2006/main">
                <a:graphicData uri="http://schemas.microsoft.com/office/word/2010/wordprocessingShape">
                  <wps:wsp>
                    <wps:cNvPr id="0" name=""/>
                    <wps:cNvSpPr/>
                    <wps:spPr bwMode="auto">
                      <a:xfrm flipH="1" flipV="1">
                        <a:off x="0" y="0"/>
                        <a:ext cx="4343121" cy="0"/>
                      </a:xfrm>
                      <a:prstGeom prst="line">
                        <a:avLst/>
                      </a:prstGeom>
                      <a:ln w="6350" cap="flat" cmpd="sng" algn="ctr">
                        <a:solidFill>
                          <a:srgbClr val="5A575E"/>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3" o:spid="_x0000_s63" style="position:absolute;left:0;text-align:left;z-index:251643392;mso-wrap-distance-left:9.1pt;mso-wrap-distance-top:0.0pt;mso-wrap-distance-right:9.1pt;mso-wrap-distance-bottom:0.0pt;flip:xy;visibility:visible;" from="165.5pt,0.4pt" to="507.5pt,0.4pt" filled="f" strokecolor="#5A575E" strokeweight="0.50pt">
              <v:stroke dashstyle="solid"/>
            </v:line>
          </w:pict>
        </mc:Fallback>
      </mc:AlternateContent>
    </w:r>
    <w:r>
      <w:rPr>
        <w:color w:val="000000" w:themeColor="text1"/>
        <w:sz w:val="40"/>
      </w:rPr>
      <w:t xml:space="preserve">“</w:t>
    </w:r>
    <w:r>
      <w:rPr>
        <w:i/>
        <w:color w:val="252525"/>
        <w:spacing w:val="4"/>
        <w:sz w:val="20"/>
      </w:rPr>
      <w:t xml:space="preserve">Words are a lens to focus one’s mind.</w:t>
    </w:r>
    <w:r/>
  </w:p>
  <w:p>
    <w:pPr>
      <w:pStyle w:val="2421"/>
      <w:ind w:left="3402" w:right="1"/>
      <w:jc w:val="right"/>
      <w:spacing w:line="288" w:lineRule="auto"/>
      <w:tabs>
        <w:tab w:val="clear" w:pos="7143" w:leader="none"/>
        <w:tab w:val="clear" w:pos="14287" w:leader="none"/>
      </w:tabs>
      <w:rPr>
        <w:color w:val="808080"/>
      </w:rPr>
    </w:pPr>
    <w:r>
      <w:rPr>
        <w:i/>
        <w:color w:val="252525"/>
        <w:spacing w:val="5"/>
        <w:sz w:val="16"/>
        <w:highlight w:val="white"/>
      </w:rPr>
      <w:t xml:space="preserve">Ayn Rand, Russian-American writer and philosopher</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21"/>
      <w:ind w:right="1"/>
      <w:jc w:val="right"/>
      <w:spacing w:line="288" w:lineRule="auto"/>
      <w:tabs>
        <w:tab w:val="clear" w:pos="7143" w:leader="none"/>
        <w:tab w:val="clear" w:pos="14287" w:leader="none"/>
      </w:tabs>
      <w:rPr>
        <w:i/>
        <w:color w:val="808080"/>
        <w:sz w:val="18"/>
      </w:rPr>
    </w:pPr>
    <w:r>
      <mc:AlternateContent>
        <mc:Choice Requires="wpg">
          <w:drawing>
            <wp:anchor xmlns:wp="http://schemas.openxmlformats.org/drawingml/2006/wordprocessingDrawing" xmlns:wp14="http://schemas.microsoft.com/office/word/2010/wordprocessingDrawing" distT="0" distB="0" distL="115200" distR="115200" simplePos="0" relativeHeight="251686400" behindDoc="0" locked="0" layoutInCell="1" allowOverlap="1">
              <wp:simplePos x="0" y="0"/>
              <wp:positionH relativeFrom="column">
                <wp:posOffset>205849</wp:posOffset>
              </wp:positionH>
              <wp:positionV relativeFrom="paragraph">
                <wp:posOffset>-50511</wp:posOffset>
              </wp:positionV>
              <wp:extent cx="4169552" cy="0"/>
              <wp:effectExtent l="3175" t="3175" r="3175" b="3175"/>
              <wp:wrapNone/>
              <wp:docPr id="46" name="Straight Connector 46" hidden="0"/>
              <wp:cNvGraphicFramePr/>
              <a:graphic xmlns:a="http://schemas.openxmlformats.org/drawingml/2006/main">
                <a:graphicData uri="http://schemas.microsoft.com/office/word/2010/wordprocessingShape">
                  <wps:wsp>
                    <wps:cNvPr id="0" name=""/>
                    <wps:cNvSpPr/>
                    <wps:spPr bwMode="auto">
                      <a:xfrm flipH="1">
                        <a:off x="0" y="0"/>
                        <a:ext cx="4169552" cy="0"/>
                      </a:xfrm>
                      <a:prstGeom prst="line">
                        <a:avLst/>
                      </a:prstGeom>
                      <a:ln w="6350" cap="flat" cmpd="sng" algn="ctr">
                        <a:solidFill>
                          <a:srgbClr val="5A575E"/>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4" o:spid="_x0000_s64" style="position:absolute;left:0;text-align:left;z-index:251686400;mso-wrap-distance-left:9.1pt;mso-wrap-distance-top:0.0pt;mso-wrap-distance-right:9.1pt;mso-wrap-distance-bottom:0.0pt;flip:x;visibility:visible;" from="16.2pt,-4.0pt" to="344.5pt,-4.0pt" filled="f" strokecolor="#5A575E" strokeweight="0.50pt">
              <v:stroke dashstyle="solid"/>
            </v:line>
          </w:pict>
        </mc:Fallback>
      </mc:AlternateContent>
    </w:r>
    <w:r>
      <w:rPr>
        <w:color w:val="000000" w:themeColor="text1"/>
        <w:sz w:val="40"/>
      </w:rPr>
      <w:t xml:space="preserve">“</w:t>
    </w:r>
    <w:r>
      <w:rPr>
        <w:i/>
        <w:color w:val="252525"/>
        <w:spacing w:val="4"/>
        <w:sz w:val="16"/>
        <w:highlight w:val="white"/>
      </w:rPr>
      <w:t xml:space="preserve">Our greatest glory is not in never falling, but in getting up every time we do</w:t>
    </w:r>
    <w:r>
      <w:rPr>
        <w:b/>
        <w:i/>
        <w:color w:val="252525"/>
        <w:spacing w:val="4"/>
        <w:sz w:val="18"/>
        <w:highlight w:val="white"/>
      </w:rPr>
      <w:t xml:space="preserve"> </w:t>
    </w:r>
    <w:r/>
  </w:p>
  <w:p>
    <w:pPr>
      <w:pStyle w:val="2421"/>
      <w:ind w:left="3402" w:right="1"/>
      <w:jc w:val="right"/>
      <w:spacing w:line="288" w:lineRule="auto"/>
      <w:tabs>
        <w:tab w:val="clear" w:pos="7143" w:leader="none"/>
        <w:tab w:val="clear" w:pos="14287" w:leader="none"/>
      </w:tabs>
      <w:rPr>
        <w:color w:val="808080"/>
      </w:rPr>
    </w:pPr>
    <w:r>
      <w:rPr>
        <w:i/>
        <w:color w:val="252525"/>
        <w:spacing w:val="5"/>
        <w:sz w:val="16"/>
        <w:highlight w:val="white"/>
      </w:rPr>
      <w:t xml:space="preserve">Confucius</w:t>
    </w:r>
    <w:r/>
  </w:p>
  <w:p>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21"/>
      <w:ind w:right="1"/>
      <w:jc w:val="right"/>
      <w:spacing w:line="288" w:lineRule="auto"/>
      <w:tabs>
        <w:tab w:val="clear" w:pos="7143" w:leader="none"/>
        <w:tab w:val="clear" w:pos="14287" w:leader="none"/>
      </w:tabs>
      <w:rPr>
        <w:i/>
        <w:color w:val="808080"/>
        <w:sz w:val="18"/>
      </w:rPr>
    </w:pPr>
    <w:r>
      <mc:AlternateContent>
        <mc:Choice Requires="wpg">
          <w:drawing>
            <wp:anchor xmlns:wp="http://schemas.openxmlformats.org/drawingml/2006/wordprocessingDrawing" xmlns:wp14="http://schemas.microsoft.com/office/word/2010/wordprocessingDrawing" distT="0" distB="0" distL="115200" distR="115200" simplePos="0" relativeHeight="251645440" behindDoc="0" locked="0" layoutInCell="1" allowOverlap="1">
              <wp:simplePos x="0" y="0"/>
              <wp:positionH relativeFrom="column">
                <wp:posOffset>205849</wp:posOffset>
              </wp:positionH>
              <wp:positionV relativeFrom="paragraph">
                <wp:posOffset>-50511</wp:posOffset>
              </wp:positionV>
              <wp:extent cx="4169552" cy="0"/>
              <wp:effectExtent l="3175" t="3175" r="3175" b="3175"/>
              <wp:wrapNone/>
              <wp:docPr id="47" name="" hidden="0"/>
              <wp:cNvGraphicFramePr/>
              <a:graphic xmlns:a="http://schemas.openxmlformats.org/drawingml/2006/main">
                <a:graphicData uri="http://schemas.microsoft.com/office/word/2010/wordprocessingShape">
                  <wps:wsp>
                    <wps:cNvPr id="0" name=""/>
                    <wps:cNvSpPr/>
                    <wps:spPr bwMode="auto">
                      <a:xfrm flipH="1">
                        <a:off x="0" y="0"/>
                        <a:ext cx="4169552" cy="0"/>
                      </a:xfrm>
                      <a:prstGeom prst="line">
                        <a:avLst/>
                      </a:prstGeom>
                      <a:ln w="6350" cap="flat" cmpd="sng" algn="ctr">
                        <a:solidFill>
                          <a:srgbClr val="5A575E"/>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5" o:spid="_x0000_s65" style="position:absolute;left:0;text-align:left;z-index:251645440;mso-wrap-distance-left:9.1pt;mso-wrap-distance-top:0.0pt;mso-wrap-distance-right:9.1pt;mso-wrap-distance-bottom:0.0pt;flip:x;visibility:visible;" from="16.2pt,-4.0pt" to="344.5pt,-4.0pt" filled="f" strokecolor="#5A575E" strokeweight="0.50pt">
              <v:stroke dashstyle="solid"/>
            </v:line>
          </w:pict>
        </mc:Fallback>
      </mc:AlternateContent>
    </w:r>
    <w:r>
      <w:rPr>
        <w:color w:val="000000" w:themeColor="text1"/>
        <w:sz w:val="40"/>
      </w:rPr>
      <w:t xml:space="preserve">“</w:t>
    </w:r>
    <w:r>
      <w:rPr>
        <w:i/>
        <w:color w:val="252525"/>
        <w:spacing w:val="4"/>
        <w:sz w:val="16"/>
        <w:highlight w:val="white"/>
      </w:rPr>
      <w:t xml:space="preserve">Our greatest glory is not in never falling, but in getting up every time we do</w:t>
    </w:r>
    <w:r>
      <w:rPr>
        <w:b/>
        <w:i/>
        <w:color w:val="252525"/>
        <w:spacing w:val="4"/>
        <w:sz w:val="18"/>
        <w:highlight w:val="white"/>
      </w:rPr>
      <w:t xml:space="preserve"> </w:t>
    </w:r>
    <w:r/>
  </w:p>
  <w:p>
    <w:pPr>
      <w:pStyle w:val="2421"/>
      <w:ind w:left="3402" w:right="1"/>
      <w:jc w:val="right"/>
      <w:spacing w:line="288" w:lineRule="auto"/>
      <w:tabs>
        <w:tab w:val="clear" w:pos="7143" w:leader="none"/>
        <w:tab w:val="clear" w:pos="14287" w:leader="none"/>
      </w:tabs>
      <w:rPr>
        <w:color w:val="808080"/>
      </w:rPr>
    </w:pPr>
    <w:r>
      <w:rPr>
        <w:i/>
        <w:color w:val="252525"/>
        <w:spacing w:val="5"/>
        <w:sz w:val="16"/>
        <w:highlight w:val="white"/>
      </w:rPr>
      <w:t xml:space="preserve">Confucius</w:t>
    </w:r>
    <w:r/>
  </w:p>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25"/>
      <w:tblW w:w="0" w:type="auto"/>
      <w:tblInd w:w="1493" w:type="dxa"/>
      <w:tblLayout w:type="fixed"/>
      <w:tblLook w:val="04A0" w:firstRow="1" w:lastRow="0" w:firstColumn="1" w:lastColumn="0" w:noHBand="0" w:noVBand="1"/>
    </w:tblPr>
    <w:tblGrid>
      <w:gridCol w:w="2651"/>
      <w:gridCol w:w="2020"/>
      <w:gridCol w:w="1662"/>
      <w:gridCol w:w="1809"/>
    </w:tblGrid>
    <w:tr>
      <w:trPr>
        <w:trHeight w:val="255"/>
      </w:trPr>
      <w:tc>
        <w:tcPr>
          <w:tcBorders>
            <w:top w:val="none" w:color="000000" w:sz="4" w:space="0"/>
            <w:left w:val="none" w:color="000000" w:sz="4" w:space="0"/>
            <w:bottom w:val="none" w:color="000000" w:sz="4" w:space="0"/>
            <w:right w:val="none" w:color="000000" w:sz="4" w:space="0"/>
          </w:tcBorders>
          <w:tcW w:w="2651" w:type="dxa"/>
          <w:vMerge w:val="restart"/>
          <w:textDirection w:val="lrTb"/>
          <w:noWrap w:val="false"/>
        </w:tcPr>
        <w:p>
          <w:pPr>
            <w:ind w:right="5"/>
            <w:rPr>
              <w:rFonts w:ascii="Open Sans Extrabold" w:hAnsi="Open Sans Extrabold" w:eastAsia="Open Sans Extrabold" w:cs="Open Sans Extrabold"/>
              <w:b/>
              <w:caps/>
              <w:color w:val="004c56"/>
              <w:sz w:val="44"/>
            </w:rPr>
          </w:pPr>
          <w:r>
            <mc:AlternateContent>
              <mc:Choice Requires="wpg">
                <w:drawing>
                  <wp:anchor xmlns:wp="http://schemas.openxmlformats.org/drawingml/2006/wordprocessingDrawing" xmlns:wp14="http://schemas.microsoft.com/office/word/2010/wordprocessingDrawing" distT="0" distB="0" distL="115200" distR="115200" simplePos="0" relativeHeight="251681280" behindDoc="0" locked="0" layoutInCell="1" allowOverlap="1">
                    <wp:simplePos x="0" y="0"/>
                    <wp:positionH relativeFrom="column">
                      <wp:posOffset>-2104438</wp:posOffset>
                    </wp:positionH>
                    <wp:positionV relativeFrom="paragraph">
                      <wp:posOffset>-430938</wp:posOffset>
                    </wp:positionV>
                    <wp:extent cx="1764942" cy="1904034"/>
                    <wp:effectExtent l="0" t="0" r="0" b="0"/>
                    <wp:wrapNone/>
                    <wp:docPr id="1" name="" hidden="0"/>
                    <wp:cNvGraphicFramePr/>
                    <a:graphic xmlns:a="http://schemas.openxmlformats.org/drawingml/2006/main">
                      <a:graphicData uri="http://schemas.microsoft.com/office/word/2010/wordprocessingGroup">
                        <wpg:wgp>
                          <wpg:cNvGrpSpPr/>
                          <wpg:grpSpPr bwMode="auto">
                            <a:xfrm>
                              <a:off x="0" y="0"/>
                              <a:ext cx="1764941" cy="1904033"/>
                              <a:chOff x="0" y="0"/>
                              <a:chExt cx="1764941" cy="1904033"/>
                            </a:xfrm>
                          </wpg:grpSpPr>
                          <wpg:grpSp>
                            <wpg:cNvGrpSpPr/>
                            <wpg:grpSpPr bwMode="auto">
                              <a:xfrm>
                                <a:off x="111658" y="838100"/>
                                <a:ext cx="1262529" cy="854370"/>
                                <a:chOff x="0" y="0"/>
                                <a:chExt cx="1262529" cy="854370"/>
                              </a:xfrm>
                            </wpg:grpSpPr>
                            <wps:wsp>
                              <wps:cNvPr id="0" name=""/>
                              <wps:cNvSpPr/>
                              <wps:spPr bwMode="auto">
                                <a:xfrm>
                                  <a:off x="0" y="431253"/>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767043" y="8132"/>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2"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grpSp>
                          <wpg:grpSp>
                            <wpg:cNvGrpSpPr/>
                            <wpg:grpSpPr bwMode="auto">
                              <a:xfrm>
                                <a:off x="0" y="0"/>
                                <a:ext cx="1764941" cy="1904033"/>
                                <a:chOff x="0" y="0"/>
                                <a:chExt cx="1764941" cy="1904033"/>
                              </a:xfrm>
                            </wpg:grpSpPr>
                            <wps:wsp>
                              <wps:cNvPr id="3" name=""/>
                              <wps:cNvSpPr/>
                              <wps:spPr bwMode="auto">
                                <a:xfrm>
                                  <a:off x="773967" y="1057797"/>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4" name=""/>
                              <wps:cNvSpPr/>
                              <wps:spPr bwMode="auto">
                                <a:xfrm>
                                  <a:off x="0" y="1057797"/>
                                  <a:ext cx="495486" cy="423117"/>
                                </a:xfrm>
                                <a:prstGeom prst="hexagon">
                                  <a:avLst>
                                    <a:gd name="adj" fmla="val 25000"/>
                                    <a:gd name="vf" fmla="val 115470"/>
                                  </a:avLst>
                                </a:prstGeom>
                                <a:solidFill>
                                  <a:srgbClr val="00B0F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5" name=""/>
                              <wps:cNvSpPr/>
                              <wps:spPr bwMode="auto">
                                <a:xfrm>
                                  <a:off x="0" y="1480915"/>
                                  <a:ext cx="495486" cy="423118"/>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6" name=""/>
                              <wps:cNvSpPr/>
                              <wps:spPr bwMode="auto">
                                <a:xfrm>
                                  <a:off x="878706" y="0"/>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7" name=""/>
                              <wps:cNvSpPr/>
                              <wps:spPr bwMode="auto">
                                <a:xfrm>
                                  <a:off x="773973" y="211555"/>
                                  <a:ext cx="495486" cy="423117"/>
                                </a:xfrm>
                                <a:prstGeom prst="hexagon">
                                  <a:avLst>
                                    <a:gd name="adj" fmla="val 25000"/>
                                    <a:gd name="vf" fmla="val 115470"/>
                                  </a:avLst>
                                </a:prstGeom>
                                <a:solidFill>
                                  <a:srgbClr val="00B0F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8" name=""/>
                              <wps:cNvSpPr/>
                              <wps:spPr bwMode="auto">
                                <a:xfrm>
                                  <a:off x="878706" y="423117"/>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9" name=""/>
                              <wps:cNvSpPr/>
                              <wps:spPr bwMode="auto">
                                <a:xfrm>
                                  <a:off x="1149978" y="423117"/>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0" name=""/>
                              <wps:cNvSpPr/>
                              <wps:spPr bwMode="auto">
                                <a:xfrm>
                                  <a:off x="1269455" y="634675"/>
                                  <a:ext cx="495486" cy="423117"/>
                                </a:xfrm>
                                <a:prstGeom prst="hexagon">
                                  <a:avLst>
                                    <a:gd name="adj" fmla="val 25000"/>
                                    <a:gd name="vf" fmla="val 115470"/>
                                  </a:avLst>
                                </a:prstGeom>
                                <a:solidFill>
                                  <a:srgbClr val="92D05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1" name=""/>
                              <wps:cNvSpPr/>
                              <wps:spPr bwMode="auto">
                                <a:xfrm>
                                  <a:off x="383220" y="846234"/>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2" name=""/>
                              <wps:cNvSpPr/>
                              <wps:spPr bwMode="auto">
                                <a:xfrm>
                                  <a:off x="1149978" y="846234"/>
                                  <a:ext cx="495486" cy="423117"/>
                                </a:xfrm>
                                <a:prstGeom prst="hexagon">
                                  <a:avLst>
                                    <a:gd name="adj" fmla="val 25000"/>
                                    <a:gd name="vf" fmla="val 115470"/>
                                  </a:avLst>
                                </a:prstGeom>
                                <a:solidFill>
                                  <a:srgbClr val="00B0F0">
                                    <a:alpha val="52000"/>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3" name=""/>
                              <wps:cNvSpPr/>
                              <wps:spPr bwMode="auto">
                                <a:xfrm>
                                  <a:off x="773973" y="634675"/>
                                  <a:ext cx="495486" cy="423117"/>
                                </a:xfrm>
                                <a:prstGeom prst="hexagon">
                                  <a:avLst>
                                    <a:gd name="adj" fmla="val 25000"/>
                                    <a:gd name="vf" fmla="val 115470"/>
                                  </a:avLst>
                                </a:prstGeom>
                                <a:solidFill>
                                  <a:srgbClr val="92D05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4" name=""/>
                              <wps:cNvSpPr/>
                              <wps:spPr bwMode="auto">
                                <a:xfrm>
                                  <a:off x="383220" y="1269355"/>
                                  <a:ext cx="495486" cy="423117"/>
                                </a:xfrm>
                                <a:prstGeom prst="hexagon">
                                  <a:avLst>
                                    <a:gd name="adj" fmla="val 25000"/>
                                    <a:gd name="vf" fmla="val 115470"/>
                                  </a:avLst>
                                </a:prstGeom>
                                <a:solidFill>
                                  <a:srgbClr val="92D05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5" name=""/>
                              <wps:cNvSpPr/>
                              <wps:spPr bwMode="auto">
                                <a:xfrm>
                                  <a:off x="7848" y="634675"/>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6" name=""/>
                              <wps:cNvSpPr/>
                              <wps:spPr bwMode="auto">
                                <a:xfrm>
                                  <a:off x="495486" y="1049859"/>
                                  <a:ext cx="495486" cy="423117"/>
                                </a:xfrm>
                                <a:prstGeom prst="hexagon">
                                  <a:avLst>
                                    <a:gd name="adj" fmla="val 25000"/>
                                    <a:gd name="vf" fmla="val 115470"/>
                                  </a:avLst>
                                </a:prstGeom>
                                <a:solidFill>
                                  <a:srgbClr val="00B0F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g:grpSp>
                        </wpg:wgp>
                      </a:graphicData>
                    </a:graphic>
                  </wp:anchor>
                </w:drawing>
              </mc:Choice>
              <mc:Fallback>
                <w:pict>
                  <v:group id="group 0" o:spid="_x0000_s0000" style="position:absolute;z-index:251681280;o:allowoverlap:true;o:allowincell:true;mso-position-horizontal-relative:text;margin-left:-165.7pt;mso-position-horizontal:absolute;mso-position-vertical-relative:text;margin-top:-33.9pt;mso-position-vertical:absolute;width:139.0pt;height:149.9pt;mso-wrap-distance-left:9.1pt;mso-wrap-distance-top:0.0pt;mso-wrap-distance-right:9.1pt;mso-wrap-distance-bottom:0.0pt;" coordorigin="0,0" coordsize="17649,19040">
                    <v:group id="group 1" o:spid="_x0000_s0000" style="position:absolute;left:1116;top:8381;width:12625;height:8543;" coordorigin="0,0" coordsize="12625,8543">
                      <v:shape id="shape 2" o:spid="_x0000_s2" o:spt="9" type="#_x0000_t9" style="position:absolute;left:0;top:4312;width:4954;height:4231;visibility:visible;" fillcolor="#004C56" stroked="f" strokeweight="1.00pt">
                        <v:fill opacity="-32539f"/>
                      </v:shape>
                      <v:shape id="shape 3" o:spid="_x0000_s3" o:spt="9" type="#_x0000_t9" style="position:absolute;left:7670;top:81;width:4954;height:4231;visibility:visible;" fillcolor="#004C56" stroked="f" strokeweight="1.00pt">
                        <v:fill opacity="-32539f"/>
                      </v:shape>
                      <v:shape id="shape 4" o:spid="_x0000_s4" o:spt="9" type="#_x0000_t9" style="position:absolute;left:0;top:0;width:4954;height:4231;visibility:visible;" fillcolor="#222830" stroked="f" strokeweight="1.00pt">
                        <v:fill opacity="-32539f"/>
                      </v:shape>
                    </v:group>
                    <v:group id="group 5" o:spid="_x0000_s0000" style="position:absolute;left:0;top:0;width:17649;height:19040;" coordorigin="0,0" coordsize="17649,19040">
                      <v:shape id="shape 6" o:spid="_x0000_s6" o:spt="9" type="#_x0000_t9" style="position:absolute;left:7739;top:10577;width:4954;height:4231;visibility:visible;" fillcolor="#F77E2D" stroked="f" strokeweight="1.00pt">
                        <v:fill opacity="-32539f"/>
                      </v:shape>
                      <v:shape id="shape 7" o:spid="_x0000_s7" o:spt="9" type="#_x0000_t9" style="position:absolute;left:0;top:10577;width:4954;height:4231;v-text-anchor:middle;visibility:visible;" fillcolor="#00B0F0" stroked="f" strokeweight="1.00pt">
                        <v:fill opacity="-32539f"/>
                        <v:textbox inset="0,0,0,0">
                          <w:txbxContent>
                            <w:p>
                              <w:pPr>
                                <w:jc w:val="center"/>
                                <w:rPr>
                                  <w:sz w:val="20"/>
                                </w:rPr>
                              </w:pPr>
                              <w:r>
                                <w:rPr>
                                  <w:sz w:val="20"/>
                                </w:rPr>
                              </w:r>
                              <w:r/>
                            </w:p>
                          </w:txbxContent>
                        </v:textbox>
                      </v:shape>
                      <v:shape id="shape 8" o:spid="_x0000_s8" o:spt="9" type="#_x0000_t9" style="position:absolute;left:0;top:14809;width:4954;height:4231;v-text-anchor:middle;visibility:visible;" fillcolor="#F77E2D" stroked="f" strokeweight="1.00pt">
                        <v:fill opacity="-32539f"/>
                        <v:textbox inset="0,0,0,0">
                          <w:txbxContent>
                            <w:p>
                              <w:pPr>
                                <w:jc w:val="center"/>
                                <w:rPr>
                                  <w:sz w:val="20"/>
                                </w:rPr>
                              </w:pPr>
                              <w:r>
                                <w:rPr>
                                  <w:sz w:val="20"/>
                                </w:rPr>
                              </w:r>
                              <w:r/>
                            </w:p>
                          </w:txbxContent>
                        </v:textbox>
                      </v:shape>
                      <v:shape id="shape 9" o:spid="_x0000_s9" o:spt="9" type="#_x0000_t9" style="position:absolute;left:8787;top:0;width:4954;height:4231;v-text-anchor:middle;visibility:visible;" fillcolor="#F77E2D" stroked="f" strokeweight="1.00pt">
                        <v:fill opacity="-32539f"/>
                        <v:textbox inset="0,0,0,0">
                          <w:txbxContent>
                            <w:p>
                              <w:pPr>
                                <w:jc w:val="center"/>
                                <w:rPr>
                                  <w:sz w:val="20"/>
                                </w:rPr>
                              </w:pPr>
                              <w:r>
                                <w:rPr>
                                  <w:sz w:val="20"/>
                                </w:rPr>
                              </w:r>
                              <w:r/>
                            </w:p>
                          </w:txbxContent>
                        </v:textbox>
                      </v:shape>
                      <v:shape id="shape 10" o:spid="_x0000_s10" o:spt="9" type="#_x0000_t9" style="position:absolute;left:7739;top:2115;width:4954;height:4231;v-text-anchor:middle;visibility:visible;" fillcolor="#00B0F0" stroked="f" strokeweight="1.00pt">
                        <v:fill opacity="-32539f"/>
                        <v:textbox inset="0,0,0,0">
                          <w:txbxContent>
                            <w:p>
                              <w:pPr>
                                <w:jc w:val="center"/>
                                <w:rPr>
                                  <w:sz w:val="20"/>
                                </w:rPr>
                              </w:pPr>
                              <w:r>
                                <w:rPr>
                                  <w:sz w:val="20"/>
                                </w:rPr>
                              </w:r>
                              <w:r/>
                            </w:p>
                          </w:txbxContent>
                        </v:textbox>
                      </v:shape>
                      <v:shape id="shape 11" o:spid="_x0000_s11" o:spt="9" type="#_x0000_t9" style="position:absolute;left:8787;top:4231;width:4954;height:4231;v-text-anchor:middle;visibility:visible;" fillcolor="#222830" stroked="f" strokeweight="1.00pt">
                        <v:fill opacity="-32539f"/>
                        <v:textbox inset="0,0,0,0">
                          <w:txbxContent>
                            <w:p>
                              <w:pPr>
                                <w:jc w:val="center"/>
                                <w:rPr>
                                  <w:sz w:val="20"/>
                                </w:rPr>
                              </w:pPr>
                              <w:r>
                                <w:rPr>
                                  <w:sz w:val="20"/>
                                </w:rPr>
                              </w:r>
                              <w:r/>
                            </w:p>
                          </w:txbxContent>
                        </v:textbox>
                      </v:shape>
                      <v:shape id="shape 12" o:spid="_x0000_s12" o:spt="9" type="#_x0000_t9" style="position:absolute;left:11499;top:4231;width:4954;height:4231;v-text-anchor:middle;visibility:visible;" fillcolor="#F77E2D" stroked="f" strokeweight="1.00pt">
                        <v:fill opacity="-32539f"/>
                        <v:textbox inset="0,0,0,0">
                          <w:txbxContent>
                            <w:p>
                              <w:pPr>
                                <w:jc w:val="center"/>
                                <w:rPr>
                                  <w:sz w:val="20"/>
                                </w:rPr>
                              </w:pPr>
                              <w:r>
                                <w:rPr>
                                  <w:sz w:val="20"/>
                                </w:rPr>
                              </w:r>
                              <w:r/>
                            </w:p>
                          </w:txbxContent>
                        </v:textbox>
                      </v:shape>
                      <v:shape id="shape 13" o:spid="_x0000_s13" o:spt="9" type="#_x0000_t9" style="position:absolute;left:12694;top:6346;width:4954;height:4231;v-text-anchor:middle;visibility:visible;" fillcolor="#92D050" stroked="f" strokeweight="1.00pt">
                        <v:fill opacity="-32539f"/>
                        <v:textbox inset="0,0,0,0">
                          <w:txbxContent>
                            <w:p>
                              <w:pPr>
                                <w:jc w:val="center"/>
                                <w:rPr>
                                  <w:sz w:val="20"/>
                                </w:rPr>
                              </w:pPr>
                              <w:r>
                                <w:rPr>
                                  <w:sz w:val="20"/>
                                </w:rPr>
                              </w:r>
                              <w:r/>
                            </w:p>
                          </w:txbxContent>
                        </v:textbox>
                      </v:shape>
                      <v:shape id="shape 14" o:spid="_x0000_s14" o:spt="9" type="#_x0000_t9" style="position:absolute;left:3832;top:8462;width:4954;height:4231;v-text-anchor:middle;visibility:visible;" fillcolor="#84AA33" stroked="f" strokeweight="1.00pt">
                        <v:fill opacity="-32539f"/>
                        <v:textbox inset="0,0,0,0">
                          <w:txbxContent>
                            <w:p>
                              <w:pPr>
                                <w:jc w:val="center"/>
                                <w:rPr>
                                  <w:sz w:val="20"/>
                                </w:rPr>
                              </w:pPr>
                              <w:r>
                                <w:rPr>
                                  <w:sz w:val="20"/>
                                </w:rPr>
                              </w:r>
                              <w:r/>
                            </w:p>
                          </w:txbxContent>
                        </v:textbox>
                      </v:shape>
                      <v:shape id="shape 15" o:spid="_x0000_s15" o:spt="9" type="#_x0000_t9" style="position:absolute;left:11499;top:8462;width:4954;height:4231;v-text-anchor:middle;visibility:visible;" fillcolor="#00B0F0" stroked="f" strokeweight="1.00pt">
                        <v:fill opacity="-33824f"/>
                        <v:textbox inset="0,0,0,0">
                          <w:txbxContent>
                            <w:p>
                              <w:pPr>
                                <w:jc w:val="center"/>
                                <w:rPr>
                                  <w:sz w:val="20"/>
                                </w:rPr>
                              </w:pPr>
                              <w:r>
                                <w:rPr>
                                  <w:sz w:val="20"/>
                                </w:rPr>
                              </w:r>
                              <w:r/>
                            </w:p>
                          </w:txbxContent>
                        </v:textbox>
                      </v:shape>
                      <v:shape id="shape 16" o:spid="_x0000_s16" o:spt="9" type="#_x0000_t9" style="position:absolute;left:7739;top:6346;width:4954;height:4231;v-text-anchor:middle;visibility:visible;" fillcolor="#92D050" stroked="f" strokeweight="1.00pt">
                        <v:fill opacity="-32539f"/>
                        <v:textbox inset="0,0,0,0">
                          <w:txbxContent>
                            <w:p>
                              <w:pPr>
                                <w:jc w:val="center"/>
                                <w:rPr>
                                  <w:sz w:val="20"/>
                                </w:rPr>
                              </w:pPr>
                              <w:r>
                                <w:rPr>
                                  <w:sz w:val="20"/>
                                </w:rPr>
                              </w:r>
                              <w:r/>
                            </w:p>
                          </w:txbxContent>
                        </v:textbox>
                      </v:shape>
                      <v:shape id="shape 17" o:spid="_x0000_s17" o:spt="9" type="#_x0000_t9" style="position:absolute;left:3832;top:12693;width:4954;height:4231;v-text-anchor:middle;visibility:visible;" fillcolor="#92D050" stroked="f" strokeweight="1.00pt">
                        <v:fill opacity="-32539f"/>
                        <v:textbox inset="0,0,0,0">
                          <w:txbxContent>
                            <w:p>
                              <w:pPr>
                                <w:jc w:val="center"/>
                                <w:rPr>
                                  <w:sz w:val="20"/>
                                </w:rPr>
                              </w:pPr>
                              <w:r>
                                <w:rPr>
                                  <w:sz w:val="20"/>
                                </w:rPr>
                              </w:r>
                              <w:r/>
                            </w:p>
                          </w:txbxContent>
                        </v:textbox>
                      </v:shape>
                      <v:shape id="shape 18" o:spid="_x0000_s18" o:spt="9" type="#_x0000_t9" style="position:absolute;left:78;top:6346;width:4954;height:4231;v-text-anchor:middle;visibility:visible;" fillcolor="#F77E2D" stroked="f" strokeweight="1.00pt">
                        <v:fill opacity="-32539f"/>
                        <v:textbox inset="0,0,0,0">
                          <w:txbxContent>
                            <w:p>
                              <w:pPr>
                                <w:jc w:val="center"/>
                                <w:rPr>
                                  <w:sz w:val="20"/>
                                </w:rPr>
                              </w:pPr>
                              <w:r>
                                <w:rPr>
                                  <w:sz w:val="20"/>
                                </w:rPr>
                              </w:r>
                              <w:r/>
                            </w:p>
                          </w:txbxContent>
                        </v:textbox>
                      </v:shape>
                      <v:shape id="shape 19" o:spid="_x0000_s19" o:spt="9" type="#_x0000_t9" style="position:absolute;left:4954;top:10498;width:4954;height:4231;v-text-anchor:middle;visibility:visible;" fillcolor="#00B0F0" stroked="f" strokeweight="1.00pt">
                        <v:fill opacity="-32539f"/>
                        <v:textbox inset="0,0,0,0">
                          <w:txbxContent>
                            <w:p>
                              <w:pPr>
                                <w:jc w:val="center"/>
                                <w:rPr>
                                  <w:sz w:val="20"/>
                                </w:rPr>
                              </w:pPr>
                              <w:r>
                                <w:rPr>
                                  <w:sz w:val="20"/>
                                </w:rPr>
                              </w:r>
                              <w:r/>
                            </w:p>
                          </w:txbxContent>
                        </v:textbox>
                      </v:shape>
                    </v:group>
                  </v:group>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34176" behindDoc="1" locked="0" layoutInCell="1" allowOverlap="1">
                    <wp:simplePos x="0" y="0"/>
                    <wp:positionH relativeFrom="column">
                      <wp:posOffset>-2095795</wp:posOffset>
                    </wp:positionH>
                    <wp:positionV relativeFrom="paragraph">
                      <wp:posOffset>-397451</wp:posOffset>
                    </wp:positionV>
                    <wp:extent cx="7572375" cy="1298391"/>
                    <wp:effectExtent l="6350" t="6350" r="6350" b="6350"/>
                    <wp:wrapNone/>
                    <wp:docPr id="2" name="" hidden="0"/>
                    <wp:cNvGraphicFramePr/>
                    <a:graphic xmlns:a="http://schemas.openxmlformats.org/drawingml/2006/main">
                      <a:graphicData uri="http://schemas.microsoft.com/office/word/2010/wordprocessingShape">
                        <wps:wsp>
                          <wps:cNvPr id="0" name=""/>
                          <wps:cNvSpPr/>
                          <wps:spPr bwMode="auto">
                            <a:xfrm>
                              <a:off x="0" y="0"/>
                              <a:ext cx="7572375" cy="1298391"/>
                            </a:xfrm>
                            <a:prstGeom prst="rect">
                              <a:avLst/>
                            </a:prstGeom>
                            <a:solidFill>
                              <a:schemeClr val="accent1">
                                <a:lumMod val="20000"/>
                                <a:lumOff val="80000"/>
                                <a:alpha val="5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r>
                                  <w:rPr>
                                    <w:lang w:val="ru-RU"/>
                                  </w:rPr>
                                  <w:t xml:space="preserve">м</w:t>
                                </w:r>
                                <w:r/>
                              </w:p>
                            </w:txbxContent>
                          </wps:txbx>
                          <wps:bodyPr anchor="ctr"/>
                        </wps:wsp>
                      </a:graphicData>
                    </a:graphic>
                  </wp:anchor>
                </w:drawing>
              </mc:Choice>
              <mc:Fallback>
                <w:pict>
                  <v:shape id="shape 20" o:spid="_x0000_s20" o:spt="1" type="#_x0000_t1" style="position:absolute;z-index:-251634176;o:allowoverlap:true;o:allowincell:true;mso-position-horizontal-relative:text;margin-left:-165.0pt;mso-position-horizontal:absolute;mso-position-vertical-relative:text;margin-top:-31.3pt;mso-position-vertical:absolute;width:596.2pt;height:102.2pt;mso-wrap-distance-left:9.1pt;mso-wrap-distance-top:0.0pt;mso-wrap-distance-right:9.1pt;mso-wrap-distance-bottom:0.0pt;v-text-anchor:middle;visibility:visible;" fillcolor="#D0EBEF" stroked="f" strokeweight="1.00pt">
                    <v:fill opacity="-2984f"/>
                    <v:textbox inset="0,0,0,0">
                      <w:txbxContent>
                        <w:p>
                          <w:r>
                            <w:rPr>
                              <w:lang w:val="ru-RU"/>
                            </w:rPr>
                            <w:t xml:space="preserve">м</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40320" behindDoc="0" locked="0" layoutInCell="1" allowOverlap="1">
                    <wp:simplePos x="0" y="0"/>
                    <wp:positionH relativeFrom="column">
                      <wp:posOffset>-2121830</wp:posOffset>
                    </wp:positionH>
                    <wp:positionV relativeFrom="paragraph">
                      <wp:posOffset>-471534</wp:posOffset>
                    </wp:positionV>
                    <wp:extent cx="7591425" cy="104775"/>
                    <wp:effectExtent l="6350" t="6350" r="6350" b="6350"/>
                    <wp:wrapNone/>
                    <wp:docPr id="3" name="" hidden="0"/>
                    <wp:cNvGraphicFramePr/>
                    <a:graphic xmlns:a="http://schemas.openxmlformats.org/drawingml/2006/main">
                      <a:graphicData uri="http://schemas.microsoft.com/office/word/2010/wordprocessingShape">
                        <wps:wsp>
                          <wps:cNvPr id="0" name=""/>
                          <wps:cNvSpPr/>
                          <wps:spPr bwMode="auto">
                            <a:xfrm>
                              <a:off x="0" y="0"/>
                              <a:ext cx="7591422" cy="104772"/>
                            </a:xfrm>
                            <a:prstGeom prst="rect">
                              <a:avLst/>
                            </a:prstGeom>
                            <a:solidFill>
                              <a:schemeClr val="accent5">
                                <a:lumMod val="60000"/>
                                <a:lumOff val="40000"/>
                              </a:schemeClr>
                            </a:solidFill>
                            <a:ln w="12700" cap="flat" cmpd="sng" algn="ctr">
                              <a:noFill/>
                              <a:bevel/>
                            </a:ln>
                          </wps:spPr>
                          <wps:style>
                            <a:lnRef idx="2">
                              <a:schemeClr val="accent1">
                                <a:shade val="50000"/>
                              </a:schemeClr>
                            </a:lnRef>
                            <a:fillRef idx="1">
                              <a:schemeClr val="accent1"/>
                            </a:fillRef>
                            <a:effectRef idx="0">
                              <a:schemeClr val="accent1"/>
                            </a:effectRef>
                            <a:fontRef idx="minor">
                              <a:schemeClr val="lt1"/>
                            </a:fontRef>
                          </wps:style>
                          <wps:txbx>
                            <w:txbxContent>
                              <w:p>
                                <w:pPr>
                                  <w:ind w:left="-330"/>
                                  <w:jc w:val="center"/>
                                  <w:tabs>
                                    <w:tab w:val="left" w:pos="-283" w:leader="none"/>
                                  </w:tabs>
                                  <w:rPr>
                                    <w:color w:val="7030a0"/>
                                  </w:rPr>
                                </w:pPr>
                                <w:r>
                                  <w:rPr>
                                    <w:color w:val="7030a0"/>
                                  </w:rPr>
                                </w:r>
                                <w:r/>
                              </w:p>
                            </w:txbxContent>
                          </wps:txbx>
                          <wps:bodyPr anchor="ctr"/>
                        </wps:wsp>
                      </a:graphicData>
                    </a:graphic>
                  </wp:anchor>
                </w:drawing>
              </mc:Choice>
              <mc:Fallback>
                <w:pict>
                  <v:shape id="shape 21" o:spid="_x0000_s21" o:spt="1" type="#_x0000_t1" style="position:absolute;z-index:251640320;o:allowoverlap:true;o:allowincell:true;mso-position-horizontal-relative:text;margin-left:-167.1pt;mso-position-horizontal:absolute;mso-position-vertical-relative:text;margin-top:-37.1pt;mso-position-vertical:absolute;width:597.8pt;height:8.2pt;mso-wrap-distance-left:9.1pt;mso-wrap-distance-top:0.0pt;mso-wrap-distance-right:9.1pt;mso-wrap-distance-bottom:0.0pt;v-text-anchor:middle;visibility:visible;" fillcolor="#F77E2D" stroked="f" strokeweight="1.00pt">
                    <v:textbox inset="0,0,0,0">
                      <w:txbxContent>
                        <w:p>
                          <w:pPr>
                            <w:ind w:left="-330"/>
                            <w:jc w:val="center"/>
                            <w:tabs>
                              <w:tab w:val="left" w:pos="-283" w:leader="none"/>
                            </w:tabs>
                            <w:rPr>
                              <w:color w:val="7030a0"/>
                            </w:rPr>
                          </w:pPr>
                          <w:r>
                            <w:rPr>
                              <w:color w:val="7030a0"/>
                            </w:rPr>
                          </w:r>
                          <w:r/>
                        </w:p>
                      </w:txbxContent>
                    </v:textbox>
                  </v:shape>
                </w:pict>
              </mc:Fallback>
            </mc:AlternateContent>
          </w:r>
          <w:sdt>
            <w:sdtPr>
              <w15:appearance w15:val="boundingBox"/>
              <w:id w:val="1833631120"/>
              <w:rPr>
                <w:rFonts w:ascii="Segoe UI Black" w:hAnsi="Segoe UI Black" w:eastAsia="Segoe UI Black" w:cs="Segoe UI Black"/>
                <w:color w:val="595959" w:themeColor="text1" w:themeTint="A6"/>
                <w:sz w:val="52"/>
                <w:szCs w:val="24"/>
              </w:rPr>
            </w:sdtPr>
            <w:sdtContent>
              <w:sdt>
                <w:sdtPr>
                  <w15:appearance w15:val="boundingBox"/>
                  <w:id w:val="1991054544"/>
                  <w:rPr>
                    <w:rFonts w:ascii="Segoe UI Black" w:hAnsi="Segoe UI Black" w:eastAsia="Segoe UI Black" w:cs="Segoe UI Black"/>
                    <w:color w:val="595959" w:themeColor="text1" w:themeTint="A6"/>
                    <w:sz w:val="52"/>
                    <w:szCs w:val="24"/>
                  </w:rPr>
                </w:sdtPr>
                <w:sdtContent>
                  <w:sdt>
                    <w:sdtPr>
                      <w15:appearance w15:val="boundingBox"/>
                      <w:id w:val="223336830"/>
                      <w:rPr>
                        <w:rFonts w:ascii="Segoe UI Black" w:hAnsi="Segoe UI Black" w:eastAsia="Segoe UI Black" w:cs="Segoe UI Black"/>
                        <w:color w:val="595959" w:themeColor="text1" w:themeTint="A6"/>
                        <w:sz w:val="52"/>
                        <w:szCs w:val="24"/>
                      </w:rPr>
                    </w:sdtPr>
                    <w:sdtContent>
                      <w:sdt>
                        <w:sdtPr>
                          <w:alias w:val="Name company"/>
                          <w15:appearance w15:val="boundingBox"/>
                          <w:id w:val="-1919779943"/>
                          <w:tag w:val=""/>
                          <w:rPr>
                            <w:rFonts w:ascii="Segoe UI Black" w:hAnsi="Segoe UI Black" w:eastAsia="Segoe UI Black" w:cs="Segoe UI Black"/>
                            <w:color w:val="595959" w:themeColor="text1" w:themeTint="A6"/>
                            <w:sz w:val="52"/>
                            <w:szCs w:val="24"/>
                          </w:rPr>
                        </w:sdtPr>
                        <w:sdtContent>
                          <w:r>
                            <w:rPr>
                              <w:rFonts w:ascii="Segoe UI Black" w:hAnsi="Segoe UI Black" w:eastAsia="Segoe UI Black" w:cs="Segoe UI Black"/>
                              <w:b/>
                              <w:caps/>
                              <w:color w:val="595959" w:themeColor="text1" w:themeTint="A6"/>
                              <w:sz w:val="52"/>
                            </w:rPr>
                            <w:t xml:space="preserve">Your</w:t>
                          </w:r>
                        </w:sdtContent>
                      </w:sdt>
                    </w:sdtContent>
                  </w:sdt>
                </w:sdtContent>
              </w:sdt>
            </w:sdtContent>
          </w:sdt>
          <w:r>
            <w:rPr>
              <w:rFonts w:ascii="Segoe UI Black" w:hAnsi="Segoe UI Black" w:eastAsia="Segoe UI Black" w:cs="Segoe UI Black"/>
              <w:color w:val="595959" w:themeColor="text1" w:themeTint="A6"/>
              <w:sz w:val="28"/>
            </w:rPr>
          </w:r>
          <w:r/>
        </w:p>
        <w:p>
          <w:pPr>
            <w:ind w:right="5"/>
            <w:rPr>
              <w:rFonts w:ascii="Arial" w:hAnsi="Arial" w:cs="Arial"/>
              <w:color w:val="7030a0"/>
            </w:rPr>
          </w:pPr>
          <w:r>
            <w:rPr>
              <w:rFonts w:ascii="Segoe UI Black" w:hAnsi="Segoe UI Black" w:eastAsia="Segoe UI Black" w:cs="Segoe UI Black"/>
              <w:b/>
              <w:caps/>
              <w:color w:val="595959" w:themeColor="text1" w:themeTint="A6"/>
              <w:sz w:val="28"/>
            </w:rPr>
            <w:t xml:space="preserve">company</w:t>
          </w:r>
          <w:r/>
        </w:p>
      </w:tc>
      <w:tc>
        <w:tcPr>
          <w:tcBorders>
            <w:top w:val="none" w:color="000000" w:sz="4" w:space="0"/>
            <w:left w:val="none" w:color="000000" w:sz="4" w:space="0"/>
            <w:bottom w:val="single" w:color="4F271C" w:themeColor="text2" w:sz="4" w:space="0"/>
            <w:right w:val="none" w:color="000000" w:sz="4" w:space="0"/>
          </w:tcBorders>
          <w:tcW w:w="2020" w:type="dxa"/>
          <w:textDirection w:val="lrTb"/>
          <w:noWrap w:val="false"/>
        </w:tcPr>
        <w:p>
          <w:pPr>
            <w:pStyle w:val="2421"/>
            <w:contextualSpacing w:val="0"/>
            <w:ind w:right="5"/>
            <w:jc w:val="left"/>
            <w:spacing w:after="57"/>
            <w:rPr>
              <w:rFonts w:ascii="Arial" w:hAnsi="Arial" w:eastAsia="Open Sans" w:cs="Arial"/>
              <w:color w:val="344369"/>
              <w:spacing w:val="11"/>
              <w:sz w:val="18"/>
            </w:rPr>
          </w:pPr>
          <w:r>
            <w:rPr>
              <w:rFonts w:ascii="Segoe UI Black" w:hAnsi="Segoe UI Black" w:eastAsia="Segoe UI Black" w:cs="Segoe UI Black"/>
              <w:b/>
              <w:caps/>
              <w:color w:val="404040" w:themeColor="text1" w:themeTint="BF"/>
              <w:spacing w:val="11"/>
              <w:sz w:val="16"/>
            </w:rPr>
            <w:t xml:space="preserve">address</w:t>
          </w:r>
          <w:r>
            <w:rPr>
              <w:spacing w:val="11"/>
            </w:rPr>
          </w:r>
          <w:r/>
        </w:p>
      </w:tc>
      <w:tc>
        <w:tcPr>
          <w:tcBorders>
            <w:top w:val="none" w:color="000000" w:sz="4" w:space="0"/>
            <w:left w:val="none" w:color="000000" w:sz="4" w:space="0"/>
            <w:bottom w:val="single" w:color="4F271C" w:themeColor="text2" w:sz="4" w:space="0"/>
            <w:right w:val="none" w:color="000000" w:sz="4" w:space="0"/>
          </w:tcBorders>
          <w:tcW w:w="1662" w:type="dxa"/>
          <w:textDirection w:val="lrTb"/>
          <w:noWrap w:val="false"/>
        </w:tcPr>
        <w:p>
          <w:pPr>
            <w:pStyle w:val="2421"/>
            <w:contextualSpacing w:val="0"/>
            <w:ind w:left="142"/>
            <w:jc w:val="left"/>
            <w:spacing w:after="57"/>
            <w:rPr>
              <w:rFonts w:ascii="Arial" w:hAnsi="Arial" w:eastAsia="Open Sans" w:cs="Arial"/>
              <w:color w:val="344369"/>
              <w:sz w:val="18"/>
            </w:rPr>
          </w:pPr>
          <w:r>
            <w:rPr>
              <w:rFonts w:ascii="Segoe UI Black" w:hAnsi="Segoe UI Black" w:eastAsia="Segoe UI Black" w:cs="Segoe UI Black"/>
              <w:b/>
              <w:color w:val="404040" w:themeColor="text1" w:themeTint="BF"/>
              <w:spacing w:val="11"/>
              <w:sz w:val="16"/>
            </w:rPr>
            <w:t xml:space="preserve">PHONE </w:t>
          </w:r>
          <w:r/>
        </w:p>
      </w:tc>
      <w:tc>
        <w:tcPr>
          <w:tcBorders>
            <w:top w:val="none" w:color="000000" w:sz="4" w:space="0"/>
            <w:left w:val="none" w:color="000000" w:sz="4" w:space="0"/>
            <w:bottom w:val="single" w:color="4F271C" w:themeColor="text2" w:sz="4" w:space="0"/>
            <w:right w:val="none" w:color="000000" w:sz="4" w:space="0"/>
          </w:tcBorders>
          <w:tcW w:w="1809" w:type="dxa"/>
          <w:textDirection w:val="lrTb"/>
          <w:noWrap w:val="false"/>
        </w:tcPr>
        <w:p>
          <w:pPr>
            <w:contextualSpacing w:val="0"/>
            <w:ind w:left="142"/>
            <w:jc w:val="left"/>
            <w:spacing w:after="57"/>
            <w:rPr>
              <w:rFonts w:ascii="Arial" w:hAnsi="Arial" w:eastAsia="Open Sans" w:cs="Arial"/>
              <w:color w:val="344369"/>
              <w:sz w:val="18"/>
            </w:rPr>
          </w:pPr>
          <w:r>
            <w:rPr>
              <w:rFonts w:ascii="Segoe UI Black" w:hAnsi="Segoe UI Black" w:eastAsia="Segoe UI Black" w:cs="Segoe UI Black"/>
              <w:b/>
              <w:color w:val="404040" w:themeColor="text1" w:themeTint="BF"/>
              <w:spacing w:val="11"/>
              <w:sz w:val="16"/>
            </w:rPr>
            <w:t xml:space="preserve">WEB </w:t>
          </w:r>
          <w:r/>
        </w:p>
      </w:tc>
    </w:tr>
    <w:tr>
      <w:trPr>
        <w:trHeight w:val="879"/>
      </w:trPr>
      <w:tc>
        <w:tcPr>
          <w:tcBorders>
            <w:top w:val="none" w:color="000000" w:sz="4" w:space="0"/>
            <w:left w:val="none" w:color="000000" w:sz="4" w:space="0"/>
            <w:bottom w:val="none" w:color="000000" w:sz="4" w:space="0"/>
            <w:right w:val="none" w:color="000000" w:sz="4" w:space="0"/>
          </w:tcBorders>
          <w:tcW w:w="2651" w:type="dxa"/>
          <w:vMerge w:val="continue"/>
          <w:textDirection w:val="lrTb"/>
          <w:noWrap w:val="false"/>
        </w:tcPr>
        <w:p>
          <w:r/>
          <w:r/>
        </w:p>
      </w:tc>
      <w:tc>
        <w:tcPr>
          <w:tcBorders>
            <w:top w:val="single" w:color="4F271C" w:themeColor="text2" w:sz="4" w:space="0"/>
            <w:left w:val="none" w:color="000000" w:sz="4" w:space="0"/>
            <w:bottom w:val="none" w:color="000000" w:sz="4" w:space="0"/>
            <w:right w:val="none" w:color="000000" w:sz="4" w:space="0"/>
          </w:tcBorders>
          <w:tcW w:w="2020" w:type="dxa"/>
          <w:textDirection w:val="lrTb"/>
          <w:noWrap w:val="false"/>
        </w:tcPr>
        <w:sdt>
          <w:sdtPr>
            <w:alias w:val="Address"/>
            <w15:appearance w15:val="boundingBox"/>
            <w:id w:val="858085568"/>
            <w:tag w:val=""/>
            <w:rPr>
              <w:rFonts w:ascii="Arial" w:hAnsi="Arial" w:cs="Arial"/>
            </w:rPr>
          </w:sdtPr>
          <w:sdtContent>
            <w:p>
              <w:pPr>
                <w:pStyle w:val="2421"/>
                <w:rPr>
                  <w:rFonts w:ascii="Calibri" w:hAnsi="Calibri" w:eastAsia="Calibri" w:cs="Calibri"/>
                  <w:b/>
                  <w:color w:val="595959"/>
                  <w:sz w:val="24"/>
                </w:rPr>
              </w:pPr>
              <w:r>
                <w:rPr>
                  <w:rFonts w:ascii="Calibri" w:hAnsi="Calibri" w:eastAsia="Calibri" w:cs="Calibri"/>
                  <w:b/>
                  <w:color w:val="595959" w:themeColor="text1" w:themeTint="A6"/>
                  <w:sz w:val="18"/>
                </w:rPr>
                <w:t xml:space="preserve">Building, Street, City, Country</w:t>
              </w:r>
              <w:r>
                <w:rPr>
                  <w:rFonts w:ascii="Calibri" w:hAnsi="Calibri" w:eastAsia="Calibri" w:cs="Calibri"/>
                  <w:b/>
                  <w:sz w:val="22"/>
                </w:rPr>
              </w:r>
              <w:r/>
            </w:p>
          </w:sdtContent>
        </w:sdt>
        <w:p>
          <w:pPr>
            <w:rPr>
              <w:color w:val="595959"/>
            </w:rPr>
          </w:pPr>
          <w:r>
            <w:rPr>
              <w:color w:val="595959"/>
            </w:rPr>
          </w:r>
          <w:r/>
        </w:p>
      </w:tc>
      <w:tc>
        <w:tcPr>
          <w:tcBorders>
            <w:top w:val="single" w:color="4F271C" w:themeColor="text2" w:sz="4" w:space="0"/>
            <w:left w:val="none" w:color="000000" w:sz="4" w:space="0"/>
            <w:bottom w:val="none" w:color="000000" w:sz="4" w:space="0"/>
            <w:right w:val="none" w:color="000000" w:sz="4" w:space="0"/>
          </w:tcBorders>
          <w:tcW w:w="1662" w:type="dxa"/>
          <w:textDirection w:val="lrTb"/>
          <w:noWrap w:val="false"/>
        </w:tcPr>
        <w:sdt>
          <w:sdtPr>
            <w:alias w:val="Phone"/>
            <w15:appearance w15:val="boundingBox"/>
            <w:id w:val="-236870710"/>
            <w:tag w:val=""/>
            <w:rPr>
              <w:rFonts w:ascii="Arial" w:hAnsi="Arial" w:cs="Arial"/>
            </w:rPr>
          </w:sdtPr>
          <w:sdtContent>
            <w:p>
              <w:pPr>
                <w:pStyle w:val="2421"/>
                <w:ind w:left="142"/>
                <w:rPr>
                  <w:rFonts w:ascii="Calibri" w:hAnsi="Calibri" w:eastAsia="Calibri" w:cs="Calibri"/>
                  <w:b/>
                  <w:color w:val="595959"/>
                  <w:sz w:val="24"/>
                </w:rPr>
              </w:pPr>
              <w:r>
                <w:rPr>
                  <w:rFonts w:ascii="Calibri" w:hAnsi="Calibri" w:eastAsia="Calibri" w:cs="Calibri"/>
                  <w:b/>
                  <w:color w:val="595959" w:themeColor="text1" w:themeTint="A6"/>
                  <w:sz w:val="18"/>
                </w:rPr>
                <w:t xml:space="preserve">+123 456 789</w:t>
              </w:r>
              <w:r>
                <w:rPr>
                  <w:rFonts w:ascii="Calibri" w:hAnsi="Calibri" w:eastAsia="Calibri" w:cs="Calibri"/>
                </w:rPr>
              </w:r>
              <w:r/>
            </w:p>
          </w:sdtContent>
        </w:sdt>
        <w:p>
          <w:pPr>
            <w:rPr>
              <w:color w:val="595959"/>
            </w:rPr>
          </w:pPr>
          <w:r>
            <w:rPr>
              <w:color w:val="595959"/>
            </w:rPr>
          </w:r>
          <w:r/>
        </w:p>
      </w:tc>
      <w:tc>
        <w:tcPr>
          <w:tcBorders>
            <w:top w:val="single" w:color="4F271C" w:themeColor="text2" w:sz="4" w:space="0"/>
            <w:left w:val="none" w:color="000000" w:sz="4" w:space="0"/>
            <w:bottom w:val="none" w:color="000000" w:sz="4" w:space="0"/>
            <w:right w:val="none" w:color="000000" w:sz="4" w:space="0"/>
          </w:tcBorders>
          <w:tcW w:w="1809" w:type="dxa"/>
          <w:textDirection w:val="lrTb"/>
          <w:noWrap w:val="false"/>
        </w:tcPr>
        <w:sdt>
          <w:sdtPr>
            <w:alias w:val="E-mail"/>
            <w15:appearance w15:val="boundingBox"/>
            <w:id w:val="-1603873951"/>
            <w:tag w:val=""/>
            <w:rPr>
              <w:rFonts w:ascii="Arial" w:hAnsi="Arial" w:cs="Arial"/>
            </w:rPr>
          </w:sdtPr>
          <w:sdtContent>
            <w:p>
              <w:pPr>
                <w:ind w:left="142"/>
                <w:rPr>
                  <w:rFonts w:ascii="Calibri" w:hAnsi="Calibri" w:eastAsia="Calibri" w:cs="Calibri"/>
                  <w:b/>
                  <w:color w:val="595959"/>
                  <w:sz w:val="18"/>
                </w:rPr>
              </w:pPr>
              <w:r>
                <w:rPr>
                  <w:rFonts w:ascii="Calibri" w:hAnsi="Calibri" w:eastAsia="Calibri" w:cs="Calibri"/>
                  <w:b/>
                  <w:color w:val="595959" w:themeColor="text1" w:themeTint="A6"/>
                  <w:sz w:val="18"/>
                </w:rPr>
                <w:t xml:space="preserve">you@mail.com</w:t>
              </w:r>
              <w:r>
                <w:rPr>
                  <w:rFonts w:ascii="Calibri" w:hAnsi="Calibri" w:eastAsia="Calibri" w:cs="Calibri"/>
                </w:rPr>
              </w:r>
              <w:r/>
            </w:p>
          </w:sdtContent>
        </w:sdt>
        <w:p>
          <w:pPr>
            <w:ind w:left="142"/>
            <w:rPr>
              <w:rFonts w:ascii="Calibri" w:hAnsi="Calibri" w:eastAsia="Calibri" w:cs="Calibri"/>
              <w:b/>
              <w:color w:val="595959"/>
              <w:sz w:val="18"/>
            </w:rPr>
          </w:pPr>
          <w:r>
            <w:rPr>
              <w:rFonts w:ascii="Calibri" w:hAnsi="Calibri" w:eastAsia="Calibri" w:cs="Calibri"/>
            </w:rPr>
          </w:r>
          <w:sdt>
            <w:sdtPr>
              <w:alias w:val="web address"/>
              <w15:appearance w15:val="boundingBox"/>
              <w:id w:val="-943537970"/>
              <w:tag w:val=""/>
              <w:rPr>
                <w:rFonts w:ascii="Calibri" w:hAnsi="Calibri" w:eastAsia="Calibri" w:cs="Calibri"/>
              </w:rPr>
            </w:sdtPr>
            <w:sdtContent>
              <w:r>
                <w:rPr>
                  <w:rFonts w:ascii="Calibri" w:hAnsi="Calibri" w:eastAsia="Calibri" w:cs="Calibri"/>
                  <w:b/>
                  <w:color w:val="595959" w:themeColor="text1" w:themeTint="A6"/>
                  <w:sz w:val="18"/>
                </w:rPr>
                <w:t xml:space="preserve">yourweb.com</w:t>
              </w:r>
            </w:sdtContent>
          </w:sdt>
          <w:r>
            <w:rPr>
              <w:rFonts w:ascii="Calibri" w:hAnsi="Calibri" w:eastAsia="Calibri" w:cs="Calibri"/>
            </w:rPr>
          </w:r>
          <w:r/>
        </w:p>
      </w:tc>
    </w:tr>
  </w:tbl>
  <w:p>
    <w:pPr>
      <w:tabs>
        <w:tab w:val="left" w:pos="1976" w:leader="none"/>
      </w:tabs>
    </w:pPr>
    <w:r>
      <mc:AlternateContent>
        <mc:Choice Requires="wpg">
          <w:drawing>
            <wp:anchor xmlns:wp="http://schemas.openxmlformats.org/drawingml/2006/wordprocessingDrawing" xmlns:wp14="http://schemas.microsoft.com/office/word/2010/wordprocessingDrawing" distT="0" distB="0" distL="115200" distR="115200" simplePos="0" relativeHeight="251637248" behindDoc="0" locked="0" layoutInCell="1" allowOverlap="1">
              <wp:simplePos x="0" y="0"/>
              <wp:positionH relativeFrom="column">
                <wp:posOffset>487787</wp:posOffset>
              </wp:positionH>
              <wp:positionV relativeFrom="paragraph">
                <wp:posOffset>45773</wp:posOffset>
              </wp:positionV>
              <wp:extent cx="6007389" cy="0"/>
              <wp:effectExtent l="9524" t="9524" r="9524" b="9524"/>
              <wp:wrapNone/>
              <wp:docPr id="4" name="" hidden="0"/>
              <wp:cNvGraphicFramePr/>
              <a:graphic xmlns:a="http://schemas.openxmlformats.org/drawingml/2006/main">
                <a:graphicData uri="http://schemas.microsoft.com/office/word/2010/wordprocessingShape">
                  <wps:wsp>
                    <wps:cNvPr id="0" name=""/>
                    <wps:cNvSpPr/>
                    <wps:spPr bwMode="auto">
                      <a:xfrm>
                        <a:off x="0" y="0"/>
                        <a:ext cx="6007388" cy="0"/>
                      </a:xfrm>
                      <a:prstGeom prst="line">
                        <a:avLst/>
                      </a:prstGeom>
                      <a:ln w="19049" cap="flat" cmpd="sng" algn="ctr">
                        <a:solidFill>
                          <a:schemeClr val="bg1"/>
                        </a:solidFill>
                        <a:prstDash val="solid"/>
                        <a:roun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251637248;mso-wrap-distance-left:9.1pt;mso-wrap-distance-top:0.0pt;mso-wrap-distance-right:9.1pt;mso-wrap-distance-bottom:0.0pt;visibility:visible;" from="38.4pt,3.6pt" to="511.4pt,3.6pt" filled="f" strokecolor="#FFFFFF" strokeweight="1.50pt">
              <v:stroke dashstyle="solid"/>
            </v:lin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25"/>
      <w:tblW w:w="0" w:type="auto"/>
      <w:tblInd w:w="-1879" w:type="dxa"/>
      <w:tblLayout w:type="fixed"/>
      <w:tblLook w:val="04A0" w:firstRow="1" w:lastRow="0" w:firstColumn="1" w:lastColumn="0" w:noHBand="0" w:noVBand="1"/>
    </w:tblPr>
    <w:tblGrid>
      <w:gridCol w:w="2651"/>
      <w:gridCol w:w="2020"/>
      <w:gridCol w:w="1662"/>
      <w:gridCol w:w="1809"/>
    </w:tblGrid>
    <w:tr>
      <w:trPr>
        <w:trHeight w:val="255"/>
      </w:trPr>
      <w:tc>
        <w:tcPr>
          <w:tcBorders>
            <w:top w:val="none" w:color="000000" w:sz="4" w:space="0"/>
            <w:left w:val="none" w:color="000000" w:sz="4" w:space="0"/>
            <w:bottom w:val="none" w:color="000000" w:sz="4" w:space="0"/>
            <w:right w:val="none" w:color="000000" w:sz="4" w:space="0"/>
          </w:tcBorders>
          <w:tcW w:w="2651" w:type="dxa"/>
          <w:vMerge w:val="restart"/>
          <w:textDirection w:val="lrTb"/>
          <w:noWrap w:val="false"/>
        </w:tcPr>
        <w:p>
          <w:pPr>
            <w:ind w:right="5"/>
            <w:rPr>
              <w:rFonts w:ascii="Open Sans Extrabold" w:hAnsi="Open Sans Extrabold" w:eastAsia="Open Sans Extrabold" w:cs="Open Sans Extrabold"/>
              <w:color w:val="004c56"/>
            </w:rPr>
          </w:pPr>
          <w:r>
            <mc:AlternateContent>
              <mc:Choice Requires="wpg">
                <w:drawing>
                  <wp:anchor xmlns:wp="http://schemas.openxmlformats.org/drawingml/2006/wordprocessingDrawing" xmlns:wp14="http://schemas.microsoft.com/office/word/2010/wordprocessingDrawing" distT="0" distB="0" distL="0" distR="0" simplePos="0" relativeHeight="251703808" behindDoc="0" locked="0" layoutInCell="1" allowOverlap="1">
                    <wp:simplePos x="0" y="0"/>
                    <wp:positionH relativeFrom="page">
                      <wp:posOffset>495486</wp:posOffset>
                    </wp:positionH>
                    <wp:positionV relativeFrom="page">
                      <wp:posOffset>1057798</wp:posOffset>
                    </wp:positionV>
                    <wp:extent cx="495486" cy="423118"/>
                    <wp:effectExtent l="6350" t="6350" r="6350" b="6350"/>
                    <wp:wrapNone/>
                    <wp:docPr id="5" name="Hexagon 5"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3" o:spid="_x0000_s23" o:spt="9" type="#_x0000_t9" style="position:absolute;z-index:251703808;o:allowoverlap:true;o:allowincell:true;mso-position-horizontal-relative:page;margin-left:39.0pt;mso-position-horizontal:absolute;mso-position-vertical-relative:page;margin-top:83.3pt;mso-position-vertical:absolute;width:39.0pt;height:33.3pt;mso-wrap-distance-left:0.0pt;mso-wrap-distance-top:0.0pt;mso-wrap-distance-right:0.0pt;mso-wrap-distance-bottom:0.0pt;v-text-anchor:middle;visibility:visible;" fillcolor="#3891A7"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2784" behindDoc="0" locked="0" layoutInCell="1" allowOverlap="1">
                    <wp:simplePos x="0" y="0"/>
                    <wp:positionH relativeFrom="page">
                      <wp:posOffset>0</wp:posOffset>
                    </wp:positionH>
                    <wp:positionV relativeFrom="page">
                      <wp:posOffset>634678</wp:posOffset>
                    </wp:positionV>
                    <wp:extent cx="495486" cy="423118"/>
                    <wp:effectExtent l="6350" t="6350" r="6350" b="6350"/>
                    <wp:wrapNone/>
                    <wp:docPr id="6" name="Hexagon 6"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4" o:spid="_x0000_s24" o:spt="9" type="#_x0000_t9" style="position:absolute;z-index:251702784;o:allowoverlap:true;o:allowincell:true;mso-position-horizontal-relative:page;margin-left:0.0pt;mso-position-horizontal:absolute;mso-position-vertical-relative:page;margin-top:5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1760" behindDoc="0" locked="0" layoutInCell="1" allowOverlap="1">
                    <wp:simplePos x="0" y="0"/>
                    <wp:positionH relativeFrom="page">
                      <wp:posOffset>383220</wp:posOffset>
                    </wp:positionH>
                    <wp:positionV relativeFrom="page">
                      <wp:posOffset>1269358</wp:posOffset>
                    </wp:positionV>
                    <wp:extent cx="495486" cy="423118"/>
                    <wp:effectExtent l="6350" t="6350" r="6350" b="6350"/>
                    <wp:wrapNone/>
                    <wp:docPr id="7" name="Hexagon 7"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5" o:spid="_x0000_s25" o:spt="9" type="#_x0000_t9" style="position:absolute;z-index:251701760;o:allowoverlap:true;o:allowincell:true;mso-position-horizontal-relative:page;margin-left:30.2pt;mso-position-horizontal:absolute;mso-position-vertical-relative:page;margin-top:99.9pt;mso-position-vertical:absolute;width:39.0pt;height:33.3pt;mso-wrap-distance-left:0.0pt;mso-wrap-distance-top:0.0pt;mso-wrap-distance-right:0.0pt;mso-wrap-distance-bottom:0.0pt;v-text-anchor:middle;visibility:visible;" fillcolor="#4F271C"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0736" behindDoc="0" locked="0" layoutInCell="1" allowOverlap="1">
                    <wp:simplePos x="0" y="0"/>
                    <wp:positionH relativeFrom="page">
                      <wp:posOffset>773973</wp:posOffset>
                    </wp:positionH>
                    <wp:positionV relativeFrom="page">
                      <wp:posOffset>634678</wp:posOffset>
                    </wp:positionV>
                    <wp:extent cx="495486" cy="423118"/>
                    <wp:effectExtent l="6350" t="6350" r="6350" b="6350"/>
                    <wp:wrapNone/>
                    <wp:docPr id="8" name="Hexagon 8"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6" o:spid="_x0000_s26" o:spt="9" type="#_x0000_t9" style="position:absolute;z-index:251700736;o:allowoverlap:true;o:allowincell:true;mso-position-horizontal-relative:page;margin-left:60.9pt;mso-position-horizontal:absolute;mso-position-vertical-relative:page;margin-top:50.0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9712" behindDoc="0" locked="0" layoutInCell="1" allowOverlap="1">
                    <wp:simplePos x="0" y="0"/>
                    <wp:positionH relativeFrom="page">
                      <wp:posOffset>1149981</wp:posOffset>
                    </wp:positionH>
                    <wp:positionV relativeFrom="page">
                      <wp:posOffset>846238</wp:posOffset>
                    </wp:positionV>
                    <wp:extent cx="495486" cy="423118"/>
                    <wp:effectExtent l="6350" t="6350" r="6350" b="6350"/>
                    <wp:wrapNone/>
                    <wp:docPr id="9" name="Hexagon 9"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7" o:spid="_x0000_s27" o:spt="9" type="#_x0000_t9" style="position:absolute;z-index:251699712;o:allowoverlap:true;o:allowincell:true;mso-position-horizontal-relative:page;margin-left:90.5pt;mso-position-horizontal:absolute;mso-position-vertical-relative:page;margin-top:66.6pt;mso-position-vertical:absolute;width:39.0pt;height:33.3pt;mso-wrap-distance-left:0.0pt;mso-wrap-distance-top:0.0pt;mso-wrap-distance-right:0.0pt;mso-wrap-distance-bottom:0.0pt;v-text-anchor:middle;visibility:visible;" fillcolor="#391C14"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8688" behindDoc="0" locked="0" layoutInCell="1" allowOverlap="1">
                    <wp:simplePos x="0" y="0"/>
                    <wp:positionH relativeFrom="page">
                      <wp:posOffset>383220</wp:posOffset>
                    </wp:positionH>
                    <wp:positionV relativeFrom="page">
                      <wp:posOffset>846238</wp:posOffset>
                    </wp:positionV>
                    <wp:extent cx="495486" cy="423118"/>
                    <wp:effectExtent l="6350" t="6350" r="6350" b="6350"/>
                    <wp:wrapNone/>
                    <wp:docPr id="10" name="Hexagon 10"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8" o:spid="_x0000_s28" o:spt="9" type="#_x0000_t9" style="position:absolute;z-index:251698688;o:allowoverlap:true;o:allowincell:true;mso-position-horizontal-relative:page;margin-left:30.2pt;mso-position-horizontal:absolute;mso-position-vertical-relative:page;margin-top:66.6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7664" behindDoc="0" locked="0" layoutInCell="1" allowOverlap="1">
                    <wp:simplePos x="0" y="0"/>
                    <wp:positionH relativeFrom="page">
                      <wp:posOffset>1269458</wp:posOffset>
                    </wp:positionH>
                    <wp:positionV relativeFrom="page">
                      <wp:posOffset>634678</wp:posOffset>
                    </wp:positionV>
                    <wp:extent cx="495486" cy="423118"/>
                    <wp:effectExtent l="6350" t="6350" r="6350" b="6350"/>
                    <wp:wrapNone/>
                    <wp:docPr id="11" name="Hexagon 11"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9" o:spid="_x0000_s29" o:spt="9" type="#_x0000_t9" style="position:absolute;z-index:251697664;o:allowoverlap:true;o:allowincell:true;mso-position-horizontal-relative:page;margin-left:100.0pt;mso-position-horizontal:absolute;mso-position-vertical-relative:page;margin-top:50.0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6640" behindDoc="0" locked="0" layoutInCell="1" allowOverlap="1">
                    <wp:simplePos x="0" y="0"/>
                    <wp:positionH relativeFrom="page">
                      <wp:posOffset>1149981</wp:posOffset>
                    </wp:positionH>
                    <wp:positionV relativeFrom="page">
                      <wp:posOffset>423118</wp:posOffset>
                    </wp:positionV>
                    <wp:extent cx="495486" cy="423118"/>
                    <wp:effectExtent l="6350" t="6350" r="6350" b="6350"/>
                    <wp:wrapNone/>
                    <wp:docPr id="12" name="Hexagon 12"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0" o:spid="_x0000_s30" o:spt="9" type="#_x0000_t9" style="position:absolute;z-index:251696640;o:allowoverlap:true;o:allowincell:true;mso-position-horizontal-relative:page;margin-left:90.5pt;mso-position-horizontal:absolute;mso-position-vertical-relative:page;margin-top:3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5616" behindDoc="0" locked="0" layoutInCell="1" allowOverlap="1">
                    <wp:simplePos x="0" y="0"/>
                    <wp:positionH relativeFrom="page">
                      <wp:posOffset>878706</wp:posOffset>
                    </wp:positionH>
                    <wp:positionV relativeFrom="page">
                      <wp:posOffset>423118</wp:posOffset>
                    </wp:positionV>
                    <wp:extent cx="495486" cy="423118"/>
                    <wp:effectExtent l="6350" t="6350" r="6350" b="6350"/>
                    <wp:wrapNone/>
                    <wp:docPr id="13" name="Hexagon 13"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1" o:spid="_x0000_s31" o:spt="9" type="#_x0000_t9" style="position:absolute;z-index:251695616;o:allowoverlap:true;o:allowincell:true;mso-position-horizontal-relative:page;margin-left:69.2pt;mso-position-horizontal:absolute;mso-position-vertical-relative:page;margin-top:33.3pt;mso-position-vertical:absolute;width:39.0pt;height:33.3pt;mso-wrap-distance-left:0.0pt;mso-wrap-distance-top:0.0pt;mso-wrap-distance-right:0.0pt;mso-wrap-distance-bottom:0.0pt;v-text-anchor:middle;visibility:visible;" fillcolor="#222830"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4592" behindDoc="0" locked="0" layoutInCell="1" allowOverlap="1">
                    <wp:simplePos x="0" y="0"/>
                    <wp:positionH relativeFrom="page">
                      <wp:posOffset>773973</wp:posOffset>
                    </wp:positionH>
                    <wp:positionV relativeFrom="page">
                      <wp:posOffset>211558</wp:posOffset>
                    </wp:positionV>
                    <wp:extent cx="495486" cy="423118"/>
                    <wp:effectExtent l="6350" t="6350" r="6350" b="6350"/>
                    <wp:wrapNone/>
                    <wp:docPr id="14" name="Hexagon 14"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2" o:spid="_x0000_s32" o:spt="9" type="#_x0000_t9" style="position:absolute;z-index:251694592;o:allowoverlap:true;o:allowincell:true;mso-position-horizontal-relative:page;margin-left:60.9pt;mso-position-horizontal:absolute;mso-position-vertical-relative:page;margin-top:16.7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3568" behindDoc="0" locked="0" layoutInCell="1" allowOverlap="1">
                    <wp:simplePos x="0" y="0"/>
                    <wp:positionH relativeFrom="page">
                      <wp:posOffset>878706</wp:posOffset>
                    </wp:positionH>
                    <wp:positionV relativeFrom="page">
                      <wp:posOffset>0</wp:posOffset>
                    </wp:positionV>
                    <wp:extent cx="495486" cy="423118"/>
                    <wp:effectExtent l="6350" t="6350" r="6350" b="6350"/>
                    <wp:wrapNone/>
                    <wp:docPr id="15" name="Hexagon 15"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3" o:spid="_x0000_s33" o:spt="9" type="#_x0000_t9" style="position:absolute;z-index:251693568;o:allowoverlap:true;o:allowincell:true;mso-position-horizontal-relative:page;margin-left:69.2pt;mso-position-horizontal:absolute;mso-position-vertical-relative:page;margin-top: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2544" behindDoc="0" locked="0" layoutInCell="1" allowOverlap="1">
                    <wp:simplePos x="0" y="0"/>
                    <wp:positionH relativeFrom="page">
                      <wp:posOffset>0</wp:posOffset>
                    </wp:positionH>
                    <wp:positionV relativeFrom="page">
                      <wp:posOffset>1480918</wp:posOffset>
                    </wp:positionV>
                    <wp:extent cx="495486" cy="423119"/>
                    <wp:effectExtent l="6350" t="6350" r="6350" b="6350"/>
                    <wp:wrapNone/>
                    <wp:docPr id="16" name="Hexagon 16" hidden="0"/>
                    <wp:cNvGraphicFramePr/>
                    <a:graphic xmlns:a="http://schemas.openxmlformats.org/drawingml/2006/main">
                      <a:graphicData uri="http://schemas.microsoft.com/office/word/2010/wordprocessingShape">
                        <wps:wsp>
                          <wps:cNvPr id="0" name=""/>
                          <wps:cNvSpPr/>
                          <wps:spPr bwMode="auto">
                            <a:xfrm>
                              <a:off x="0" y="0"/>
                              <a:ext cx="495486" cy="423118"/>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4" o:spid="_x0000_s34" o:spt="9" type="#_x0000_t9" style="position:absolute;z-index:251692544;o:allowoverlap:true;o:allowincell:true;mso-position-horizontal-relative:page;margin-left:0.0pt;mso-position-horizontal:absolute;mso-position-vertical-relative:page;margin-top:116.6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1520" behindDoc="0" locked="0" layoutInCell="1" allowOverlap="1">
                    <wp:simplePos x="0" y="0"/>
                    <wp:positionH relativeFrom="page">
                      <wp:posOffset>0</wp:posOffset>
                    </wp:positionH>
                    <wp:positionV relativeFrom="page">
                      <wp:posOffset>1057798</wp:posOffset>
                    </wp:positionV>
                    <wp:extent cx="495486" cy="423118"/>
                    <wp:effectExtent l="6350" t="6350" r="6350" b="6350"/>
                    <wp:wrapNone/>
                    <wp:docPr id="17" name="Hexagon 17"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5" o:spid="_x0000_s35" o:spt="9" type="#_x0000_t9" style="position:absolute;z-index:251691520;o:allowoverlap:true;o:allowincell:true;mso-position-horizontal-relative:page;margin-left:0.0pt;mso-position-horizontal:absolute;mso-position-vertical-relative:page;margin-top:8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83328" behindDoc="1" locked="0" layoutInCell="1" allowOverlap="1">
                    <wp:simplePos x="0" y="0"/>
                    <wp:positionH relativeFrom="column">
                      <wp:posOffset>-2012005</wp:posOffset>
                    </wp:positionH>
                    <wp:positionV relativeFrom="paragraph">
                      <wp:posOffset>-336837</wp:posOffset>
                    </wp:positionV>
                    <wp:extent cx="7572375" cy="1298391"/>
                    <wp:effectExtent l="6350" t="6350" r="6350" b="6350"/>
                    <wp:wrapNone/>
                    <wp:docPr id="18" name="Rectangle 18" hidden="0"/>
                    <wp:cNvGraphicFramePr/>
                    <a:graphic xmlns:a="http://schemas.openxmlformats.org/drawingml/2006/main">
                      <a:graphicData uri="http://schemas.microsoft.com/office/word/2010/wordprocessingShape">
                        <wps:wsp>
                          <wps:cNvPr id="0" name=""/>
                          <wps:cNvSpPr/>
                          <wps:spPr bwMode="auto">
                            <a:xfrm>
                              <a:off x="0" y="0"/>
                              <a:ext cx="7572375" cy="1298390"/>
                            </a:xfrm>
                            <a:prstGeom prst="rect">
                              <a:avLst/>
                            </a:prstGeom>
                            <a:solidFill>
                              <a:schemeClr val="bg2">
                                <a:alpha val="10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6" o:spid="_x0000_s36" o:spt="1" type="#_x0000_t1" style="position:absolute;z-index:-251683328;o:allowoverlap:true;o:allowincell:true;mso-position-horizontal-relative:text;margin-left:-158.4pt;mso-position-horizontal:absolute;mso-position-vertical-relative:text;margin-top:-26.5pt;mso-position-vertical:absolute;width:596.2pt;height:102.2pt;mso-wrap-distance-left:9.1pt;mso-wrap-distance-top:0.0pt;mso-wrap-distance-right:9.1pt;mso-wrap-distance-bottom:0.0pt;v-text-anchor:middle;visibility:visible;" fillcolor="#E7DEC9" stroked="f" strokeweight="1.00pt">
                    <v:fill opacity="-6325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0496" behindDoc="0" locked="0" layoutInCell="1" allowOverlap="1">
                    <wp:simplePos x="0" y="0"/>
                    <wp:positionH relativeFrom="page">
                      <wp:posOffset>773970</wp:posOffset>
                    </wp:positionH>
                    <wp:positionV relativeFrom="page">
                      <wp:posOffset>1057798</wp:posOffset>
                    </wp:positionV>
                    <wp:extent cx="495486" cy="423118"/>
                    <wp:effectExtent l="6350" t="6350" r="6350" b="6350"/>
                    <wp:wrapNone/>
                    <wp:docPr id="19" name="Hexagon 19"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7" o:spid="_x0000_s37" o:spt="9" type="#_x0000_t9" style="position:absolute;z-index:251690496;o:allowoverlap:true;o:allowincell:true;mso-position-horizontal-relative:page;margin-left:60.9pt;mso-position-horizontal:absolute;mso-position-vertical-relative:page;margin-top:83.3pt;mso-position-vertical:absolute;width:39.0pt;height:33.3pt;mso-wrap-distance-left:0.0pt;mso-wrap-distance-top:0.0pt;mso-wrap-distance-right:0.0pt;mso-wrap-distance-bottom:0.0pt;visibility:visible;" fillcolor="#391C14"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89472" behindDoc="0" locked="0" layoutInCell="1" allowOverlap="1">
                    <wp:simplePos x="0" y="0"/>
                    <wp:positionH relativeFrom="page">
                      <wp:posOffset>111661</wp:posOffset>
                    </wp:positionH>
                    <wp:positionV relativeFrom="page">
                      <wp:posOffset>838103</wp:posOffset>
                    </wp:positionV>
                    <wp:extent cx="495486" cy="423118"/>
                    <wp:effectExtent l="6350" t="6350" r="6350" b="6350"/>
                    <wp:wrapNone/>
                    <wp:docPr id="20" name="Hexagon 20"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8" o:spid="_x0000_s38" o:spt="9" type="#_x0000_t9" style="position:absolute;z-index:251689472;o:allowoverlap:true;o:allowincell:true;mso-position-horizontal-relative:page;margin-left:8.8pt;mso-position-horizontal:absolute;mso-position-vertical-relative:page;margin-top:66.0pt;mso-position-vertical:absolute;width:39.0pt;height:33.3pt;mso-wrap-distance-left:0.0pt;mso-wrap-distance-top:0.0pt;mso-wrap-distance-right:0.0pt;mso-wrap-distance-bottom:0.0pt;visibility:visible;" fillcolor="#222830"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88448" behindDoc="0" locked="0" layoutInCell="1" allowOverlap="1">
                    <wp:simplePos x="0" y="0"/>
                    <wp:positionH relativeFrom="page">
                      <wp:posOffset>878706</wp:posOffset>
                    </wp:positionH>
                    <wp:positionV relativeFrom="page">
                      <wp:posOffset>846238</wp:posOffset>
                    </wp:positionV>
                    <wp:extent cx="495486" cy="423118"/>
                    <wp:effectExtent l="6350" t="6350" r="6350" b="6350"/>
                    <wp:wrapNone/>
                    <wp:docPr id="21" name="Hexagon 91"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9" o:spid="_x0000_s39" o:spt="9" type="#_x0000_t9" style="position:absolute;z-index:251688448;o:allowoverlap:true;o:allowincell:true;mso-position-horizontal-relative:page;margin-left:69.2pt;mso-position-horizontal:absolute;mso-position-vertical-relative:page;margin-top:66.6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87424" behindDoc="0" locked="0" layoutInCell="1" allowOverlap="1">
                    <wp:simplePos x="0" y="0"/>
                    <wp:positionH relativeFrom="page">
                      <wp:posOffset>111661</wp:posOffset>
                    </wp:positionH>
                    <wp:positionV relativeFrom="page">
                      <wp:posOffset>1269358</wp:posOffset>
                    </wp:positionV>
                    <wp:extent cx="495486" cy="423118"/>
                    <wp:effectExtent l="6350" t="6350" r="6350" b="6350"/>
                    <wp:wrapNone/>
                    <wp:docPr id="22" name="Hexagon 92"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0" o:spid="_x0000_s40" o:spt="9" type="#_x0000_t9" style="position:absolute;z-index:251687424;o:allowoverlap:true;o:allowincell:true;mso-position-horizontal-relative:page;margin-left:8.8pt;mso-position-horizontal:absolute;mso-position-vertical-relative:page;margin-top:99.9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85376" behindDoc="0" locked="0" layoutInCell="1" allowOverlap="1">
                    <wp:simplePos x="0" y="0"/>
                    <wp:positionH relativeFrom="column">
                      <wp:posOffset>-2017655</wp:posOffset>
                    </wp:positionH>
                    <wp:positionV relativeFrom="paragraph">
                      <wp:posOffset>-445557</wp:posOffset>
                    </wp:positionV>
                    <wp:extent cx="7591425" cy="104775"/>
                    <wp:effectExtent l="6350" t="6350" r="6350" b="6350"/>
                    <wp:wrapNone/>
                    <wp:docPr id="23" name="Rectangle 93" hidden="0"/>
                    <wp:cNvGraphicFramePr/>
                    <a:graphic xmlns:a="http://schemas.openxmlformats.org/drawingml/2006/main">
                      <a:graphicData uri="http://schemas.microsoft.com/office/word/2010/wordprocessingShape">
                        <wps:wsp>
                          <wps:cNvPr id="0" name=""/>
                          <wps:cNvSpPr/>
                          <wps:spPr bwMode="auto">
                            <a:xfrm>
                              <a:off x="0" y="0"/>
                              <a:ext cx="7591421" cy="104771"/>
                            </a:xfrm>
                            <a:prstGeom prst="rect">
                              <a:avLst/>
                            </a:prstGeom>
                            <a:solidFill>
                              <a:schemeClr val="tx2"/>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3402"/>
                                  <w:tabs>
                                    <w:tab w:val="left" w:pos="-283" w:leader="none"/>
                                  </w:tabs>
                                </w:pPr>
                                <w:r>
                                  <w:rPr>
                                    <w:lang w:val="ru-RU"/>
                                  </w:rPr>
                                  <w:t xml:space="preserve">м</w:t>
                                </w:r>
                                <w:r/>
                              </w:p>
                            </w:txbxContent>
                          </wps:txbx>
                          <wps:bodyPr anchor="ctr"/>
                        </wps:wsp>
                      </a:graphicData>
                    </a:graphic>
                  </wp:anchor>
                </w:drawing>
              </mc:Choice>
              <mc:Fallback>
                <w:pict>
                  <v:shape id="shape 41" o:spid="_x0000_s41" o:spt="1" type="#_x0000_t1" style="position:absolute;z-index:251685376;o:allowoverlap:true;o:allowincell:true;mso-position-horizontal-relative:text;margin-left:-158.9pt;mso-position-horizontal:absolute;mso-position-vertical-relative:text;margin-top:-35.1pt;mso-position-vertical:absolute;width:597.8pt;height:8.2pt;mso-wrap-distance-left:9.1pt;mso-wrap-distance-top:0.0pt;mso-wrap-distance-right:9.1pt;mso-wrap-distance-bottom:0.0pt;v-text-anchor:middle;visibility:visible;" fillcolor="#4F271C" stroked="f" strokeweight="1.00pt">
                    <v:textbox inset="0,0,0,0">
                      <w:txbxContent>
                        <w:p>
                          <w:pPr>
                            <w:ind w:left="-3402"/>
                            <w:tabs>
                              <w:tab w:val="left" w:pos="-283" w:leader="none"/>
                            </w:tabs>
                          </w:pPr>
                          <w:r>
                            <w:rPr>
                              <w:lang w:val="ru-RU"/>
                            </w:rPr>
                            <w:t xml:space="preserve">м</w:t>
                          </w:r>
                          <w:r/>
                        </w:p>
                      </w:txbxContent>
                    </v:textbox>
                  </v:shape>
                </w:pict>
              </mc:Fallback>
            </mc:AlternateContent>
          </w:r>
          <w:sdt>
            <w:sdtPr>
              <w:alias w:val="Name company"/>
              <w15:appearance w15:val="boundingBox"/>
              <w:id w:val="1204294919"/>
              <w:tag w:val=""/>
              <w:rPr/>
            </w:sdtPr>
            <w:sdtContent>
              <w:r>
                <w:rPr>
                  <w:rFonts w:ascii="Open Sans Extrabold" w:hAnsi="Open Sans Extrabold" w:eastAsia="Open Sans Extrabold" w:cs="Open Sans Extrabold"/>
                  <w:b/>
                  <w:caps/>
                  <w:color w:val="4f271c" w:themeColor="text2"/>
                  <w:sz w:val="44"/>
                </w:rPr>
                <w:t xml:space="preserve">Your</w:t>
              </w:r>
            </w:sdtContent>
          </w:sdt>
          <w:r/>
          <w:r/>
        </w:p>
        <w:p>
          <w:pPr>
            <w:ind w:right="5"/>
            <w:rPr>
              <w:color w:val="7030a0"/>
            </w:rPr>
          </w:pPr>
          <w:r>
            <mc:AlternateContent>
              <mc:Choice Requires="wpg">
                <w:drawing>
                  <wp:anchor xmlns:wp="http://schemas.openxmlformats.org/drawingml/2006/wordprocessingDrawing" xmlns:wp14="http://schemas.microsoft.com/office/word/2010/wordprocessingDrawing" distT="0" distB="0" distL="115200" distR="115200" simplePos="0" relativeHeight="251684352" behindDoc="0" locked="0" layoutInCell="1" allowOverlap="1">
                    <wp:simplePos x="0" y="0"/>
                    <wp:positionH relativeFrom="column">
                      <wp:posOffset>-516144</wp:posOffset>
                    </wp:positionH>
                    <wp:positionV relativeFrom="paragraph">
                      <wp:posOffset>563409</wp:posOffset>
                    </wp:positionV>
                    <wp:extent cx="6059363" cy="0"/>
                    <wp:effectExtent l="6349" t="6349" r="6349" b="6349"/>
                    <wp:wrapNone/>
                    <wp:docPr id="24" name="Straight Connector 94" hidden="0"/>
                    <wp:cNvGraphicFramePr/>
                    <a:graphic xmlns:a="http://schemas.openxmlformats.org/drawingml/2006/main">
                      <a:graphicData uri="http://schemas.microsoft.com/office/word/2010/wordprocessingShape">
                        <wps:wsp>
                          <wps:cNvPr id="0" name=""/>
                          <wps:cNvSpPr/>
                          <wps:spPr bwMode="auto">
                            <a:xfrm>
                              <a:off x="0" y="0"/>
                              <a:ext cx="6059361" cy="0"/>
                            </a:xfrm>
                            <a:prstGeom prst="line">
                              <a:avLst/>
                            </a:prstGeom>
                            <a:ln w="19049" cap="flat" cmpd="sng" algn="ctr">
                              <a:solidFill>
                                <a:schemeClr val="bg2"/>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2" o:spid="_x0000_s42" style="position:absolute;left:0;text-align:left;z-index:251684352;mso-wrap-distance-left:9.1pt;mso-wrap-distance-top:0.0pt;mso-wrap-distance-right:9.1pt;mso-wrap-distance-bottom:0.0pt;visibility:visible;" from="-40.6pt,44.4pt" to="436.5pt,44.4pt" filled="f" strokecolor="#E7DEC9" strokeweight="1.50pt">
                    <v:stroke dashstyle="solid"/>
                  </v:line>
                </w:pict>
              </mc:Fallback>
            </mc:AlternateContent>
          </w:r>
          <w:r>
            <w:rPr>
              <w:rFonts w:ascii="Open Sans Extrabold" w:hAnsi="Open Sans Extrabold" w:eastAsia="Open Sans Extrabold" w:cs="Open Sans Extrabold"/>
              <w:b/>
              <w:caps/>
              <w:color w:val="4f271c" w:themeColor="text2"/>
              <w:sz w:val="30"/>
            </w:rPr>
            <w:t xml:space="preserve">company</w:t>
          </w:r>
          <w:r/>
        </w:p>
      </w:tc>
      <w:tc>
        <w:tcPr>
          <w:tcBorders>
            <w:top w:val="none" w:color="000000" w:sz="4" w:space="0"/>
            <w:left w:val="none" w:color="000000" w:sz="4" w:space="0"/>
            <w:bottom w:val="single" w:color="4F271C" w:themeColor="text2" w:sz="4" w:space="0"/>
            <w:right w:val="none" w:color="000000" w:sz="4" w:space="0"/>
          </w:tcBorders>
          <w:tcW w:w="2020" w:type="dxa"/>
          <w:textDirection w:val="lrTb"/>
          <w:noWrap w:val="false"/>
        </w:tcPr>
        <w:p>
          <w:pPr>
            <w:pStyle w:val="2421"/>
            <w:ind w:right="5"/>
            <w:rPr>
              <w:rFonts w:ascii="Open Sans" w:hAnsi="Open Sans" w:eastAsia="Open Sans" w:cs="Open Sans"/>
              <w:color w:val="c32d2e"/>
            </w:rPr>
          </w:pPr>
          <w:r>
            <w:rPr>
              <w:rFonts w:ascii="Open Sans" w:hAnsi="Open Sans" w:eastAsia="Open Sans" w:cs="Open Sans"/>
              <w:b/>
              <w:caps/>
              <w:color w:val="c32d2e" w:themeColor="accent3"/>
              <w:sz w:val="18"/>
            </w:rPr>
            <w:t xml:space="preserve">address</w:t>
          </w:r>
          <w:r/>
        </w:p>
      </w:tc>
      <w:tc>
        <w:tcPr>
          <w:tcBorders>
            <w:top w:val="none" w:color="000000" w:sz="4" w:space="0"/>
            <w:left w:val="none" w:color="000000" w:sz="4" w:space="0"/>
            <w:bottom w:val="single" w:color="4F271C" w:themeColor="text2" w:sz="4" w:space="0"/>
            <w:right w:val="none" w:color="000000" w:sz="4" w:space="0"/>
          </w:tcBorders>
          <w:tcW w:w="1662" w:type="dxa"/>
          <w:textDirection w:val="lrTb"/>
          <w:noWrap w:val="false"/>
        </w:tcPr>
        <w:p>
          <w:pPr>
            <w:pStyle w:val="2421"/>
            <w:ind w:left="283"/>
            <w:rPr>
              <w:rFonts w:ascii="Open Sans" w:hAnsi="Open Sans" w:eastAsia="Open Sans" w:cs="Open Sans"/>
              <w:color w:val="c32d2e"/>
            </w:rPr>
          </w:pPr>
          <w:r>
            <w:rPr>
              <w:rFonts w:ascii="Open Sans" w:hAnsi="Open Sans" w:eastAsia="Open Sans" w:cs="Open Sans"/>
              <w:b/>
              <w:color w:val="c32d2e" w:themeColor="accent3"/>
              <w:sz w:val="18"/>
            </w:rPr>
            <w:t xml:space="preserve">PHONE </w:t>
          </w:r>
          <w:r/>
        </w:p>
      </w:tc>
      <w:tc>
        <w:tcPr>
          <w:tcBorders>
            <w:top w:val="none" w:color="000000" w:sz="4" w:space="0"/>
            <w:left w:val="none" w:color="000000" w:sz="4" w:space="0"/>
            <w:bottom w:val="single" w:color="4F271C" w:themeColor="text2" w:sz="4" w:space="0"/>
            <w:right w:val="none" w:color="000000" w:sz="4" w:space="0"/>
          </w:tcBorders>
          <w:tcW w:w="1809" w:type="dxa"/>
          <w:textDirection w:val="lrTb"/>
          <w:noWrap w:val="false"/>
        </w:tcPr>
        <w:p>
          <w:pPr>
            <w:ind w:left="142"/>
            <w:rPr>
              <w:rFonts w:ascii="Open Sans" w:hAnsi="Open Sans" w:eastAsia="Open Sans" w:cs="Open Sans"/>
              <w:color w:val="c32d2e"/>
            </w:rPr>
          </w:pPr>
          <w:r>
            <w:rPr>
              <w:rFonts w:ascii="Open Sans" w:hAnsi="Open Sans" w:eastAsia="Open Sans" w:cs="Open Sans"/>
              <w:b/>
              <w:color w:val="c32d2e" w:themeColor="accent3"/>
              <w:sz w:val="18"/>
            </w:rPr>
            <w:t xml:space="preserve">WEB </w:t>
          </w:r>
          <w:r/>
        </w:p>
      </w:tc>
    </w:tr>
    <w:tr>
      <w:trPr>
        <w:trHeight w:val="879"/>
      </w:trPr>
      <w:tc>
        <w:tcPr>
          <w:tcBorders>
            <w:top w:val="none" w:color="000000" w:sz="4" w:space="0"/>
            <w:left w:val="none" w:color="000000" w:sz="4" w:space="0"/>
            <w:bottom w:val="none" w:color="000000" w:sz="4" w:space="0"/>
            <w:right w:val="none" w:color="000000" w:sz="4" w:space="0"/>
          </w:tcBorders>
          <w:tcW w:w="2651" w:type="dxa"/>
          <w:vMerge w:val="continue"/>
          <w:textDirection w:val="lrTb"/>
          <w:noWrap w:val="false"/>
        </w:tcPr>
        <w:p>
          <w:r/>
          <w:r/>
        </w:p>
      </w:tc>
      <w:tc>
        <w:tcPr>
          <w:tcBorders>
            <w:top w:val="single" w:color="4F271C" w:themeColor="text2" w:sz="4" w:space="0"/>
            <w:left w:val="none" w:color="000000" w:sz="4" w:space="0"/>
            <w:bottom w:val="none" w:color="000000" w:sz="4" w:space="0"/>
            <w:right w:val="none" w:color="000000" w:sz="4" w:space="0"/>
          </w:tcBorders>
          <w:tcW w:w="2020" w:type="dxa"/>
          <w:textDirection w:val="lrTb"/>
          <w:noWrap w:val="false"/>
        </w:tcPr>
        <w:sdt>
          <w:sdtPr>
            <w:alias w:val="Address"/>
            <w15:appearance w15:val="boundingBox"/>
            <w:id w:val="-276408057"/>
            <w:tag w:val=""/>
            <w:rPr/>
          </w:sdtPr>
          <w:sdtContent>
            <w:p>
              <w:pPr>
                <w:pStyle w:val="2421"/>
                <w:rPr>
                  <w:rFonts w:ascii="Open Sans" w:hAnsi="Open Sans" w:eastAsia="Open Sans" w:cs="Open Sans"/>
                  <w:color w:val="000000"/>
                </w:rPr>
              </w:pPr>
              <w:r>
                <w:rPr>
                  <w:rFonts w:ascii="Open Sans" w:hAnsi="Open Sans" w:eastAsia="Open Sans" w:cs="Open Sans"/>
                  <w:b/>
                  <w:color w:val="000000" w:themeColor="text1"/>
                  <w:sz w:val="18"/>
                </w:rPr>
                <w:t xml:space="preserve">Petersbogen</w:t>
              </w:r>
              <w:r>
                <w:rPr>
                  <w:rFonts w:ascii="Open Sans" w:hAnsi="Open Sans" w:eastAsia="Open Sans" w:cs="Open Sans"/>
                  <w:b/>
                  <w:color w:val="000000" w:themeColor="text1"/>
                  <w:sz w:val="18"/>
                </w:rPr>
                <w:t xml:space="preserve">, </w:t>
              </w:r>
              <w:r/>
            </w:p>
            <w:p>
              <w:pPr>
                <w:pStyle w:val="2421"/>
                <w:ind w:right="34"/>
                <w:rPr>
                  <w:rFonts w:ascii="Open Sans" w:hAnsi="Open Sans" w:eastAsia="Open Sans" w:cs="Open Sans"/>
                  <w:color w:val="000000"/>
                </w:rPr>
              </w:pPr>
              <w:r>
                <w:rPr>
                  <w:rFonts w:ascii="Open Sans" w:hAnsi="Open Sans" w:eastAsia="Open Sans" w:cs="Open Sans"/>
                  <w:b/>
                  <w:color w:val="000000" w:themeColor="text1"/>
                  <w:sz w:val="18"/>
                </w:rPr>
                <w:t xml:space="preserve">Petersstrabe</w:t>
              </w:r>
              <w:r>
                <w:rPr>
                  <w:rFonts w:ascii="Open Sans" w:hAnsi="Open Sans" w:eastAsia="Open Sans" w:cs="Open Sans"/>
                  <w:b/>
                  <w:color w:val="000000" w:themeColor="text1"/>
                  <w:sz w:val="18"/>
                </w:rPr>
                <w:t xml:space="preserve"> 36,</w:t>
              </w:r>
              <w:r/>
            </w:p>
            <w:p>
              <w:pPr>
                <w:pStyle w:val="2421"/>
                <w:rPr>
                  <w:rFonts w:ascii="Open Sans" w:hAnsi="Open Sans" w:eastAsia="Open Sans" w:cs="Open Sans"/>
                  <w:color w:val="000000"/>
                </w:rPr>
              </w:pPr>
              <w:r>
                <w:rPr>
                  <w:rFonts w:ascii="Open Sans" w:hAnsi="Open Sans" w:eastAsia="Open Sans" w:cs="Open Sans"/>
                  <w:b/>
                  <w:color w:val="000000" w:themeColor="text1"/>
                  <w:sz w:val="18"/>
                </w:rPr>
                <w:t xml:space="preserve">04109 Leipzig, Germany</w:t>
              </w:r>
              <w:r/>
            </w:p>
          </w:sdtContent>
        </w:sdt>
        <w:p>
          <w:r/>
          <w:r/>
        </w:p>
      </w:tc>
      <w:tc>
        <w:tcPr>
          <w:tcBorders>
            <w:top w:val="single" w:color="4F271C" w:themeColor="text2" w:sz="4" w:space="0"/>
            <w:left w:val="none" w:color="000000" w:sz="4" w:space="0"/>
            <w:bottom w:val="none" w:color="000000" w:sz="4" w:space="0"/>
            <w:right w:val="none" w:color="000000" w:sz="4" w:space="0"/>
          </w:tcBorders>
          <w:tcW w:w="1662" w:type="dxa"/>
          <w:textDirection w:val="lrTb"/>
          <w:noWrap w:val="false"/>
        </w:tcPr>
        <w:sdt>
          <w:sdtPr>
            <w:alias w:val="Phone"/>
            <w15:appearance w15:val="boundingBox"/>
            <w:id w:val="879905230"/>
            <w:tag w:val=""/>
            <w:rPr/>
          </w:sdtPr>
          <w:sdtContent>
            <w:p>
              <w:pPr>
                <w:pStyle w:val="2421"/>
                <w:ind w:left="283"/>
                <w:rPr>
                  <w:rFonts w:ascii="Open Sans" w:hAnsi="Open Sans" w:eastAsia="Open Sans" w:cs="Open Sans"/>
                  <w:color w:val="000000"/>
                </w:rPr>
              </w:pPr>
              <w:r>
                <w:rPr>
                  <w:rFonts w:ascii="Open Sans" w:hAnsi="Open Sans" w:eastAsia="Open Sans" w:cs="Open Sans"/>
                  <w:b/>
                  <w:color w:val="000000" w:themeColor="text1"/>
                  <w:sz w:val="18"/>
                </w:rPr>
                <w:t xml:space="preserve">+123 456 789</w:t>
              </w:r>
              <w:r/>
            </w:p>
          </w:sdtContent>
        </w:sdt>
        <w:p>
          <w:r/>
          <w:r/>
        </w:p>
      </w:tc>
      <w:tc>
        <w:tcPr>
          <w:tcBorders>
            <w:top w:val="single" w:color="4F271C" w:themeColor="text2" w:sz="4" w:space="0"/>
            <w:left w:val="none" w:color="000000" w:sz="4" w:space="0"/>
            <w:bottom w:val="none" w:color="000000" w:sz="4" w:space="0"/>
            <w:right w:val="none" w:color="000000" w:sz="4" w:space="0"/>
          </w:tcBorders>
          <w:tcW w:w="1809" w:type="dxa"/>
          <w:textDirection w:val="lrTb"/>
          <w:noWrap w:val="false"/>
        </w:tcPr>
        <w:sdt>
          <w:sdtPr>
            <w:alias w:val="E-mail"/>
            <w15:appearance w15:val="boundingBox"/>
            <w:id w:val="-921867672"/>
            <w:tag w:val=""/>
            <w:rPr/>
          </w:sdtPr>
          <w:sdtContent>
            <w:p>
              <w:pPr>
                <w:ind w:left="142"/>
                <w:rPr>
                  <w:rFonts w:ascii="Open Sans" w:hAnsi="Open Sans" w:eastAsia="Open Sans" w:cs="Open Sans"/>
                  <w:color w:val="000000"/>
                </w:rPr>
              </w:pPr>
              <w:r>
                <w:rPr>
                  <w:rFonts w:ascii="Open Sans" w:hAnsi="Open Sans" w:eastAsia="Open Sans" w:cs="Open Sans"/>
                  <w:b/>
                  <w:color w:val="000000" w:themeColor="text1"/>
                  <w:sz w:val="18"/>
                </w:rPr>
                <w:t xml:space="preserve">you@mail.com</w:t>
              </w:r>
              <w:r/>
            </w:p>
          </w:sdtContent>
        </w:sdt>
        <w:p>
          <w:pPr>
            <w:ind w:left="142"/>
            <w:rPr>
              <w:rFonts w:ascii="Open Sans" w:hAnsi="Open Sans" w:eastAsia="Open Sans" w:cs="Open Sans"/>
              <w:color w:val="000000"/>
            </w:rPr>
          </w:pPr>
          <w:r/>
          <w:sdt>
            <w:sdtPr>
              <w:alias w:val="web address"/>
              <w15:appearance w15:val="boundingBox"/>
              <w:id w:val="1098146186"/>
              <w:tag w:val=""/>
              <w:rPr/>
            </w:sdtPr>
            <w:sdtContent>
              <w:r>
                <w:rPr>
                  <w:rFonts w:ascii="Open Sans" w:hAnsi="Open Sans" w:eastAsia="Open Sans" w:cs="Open Sans"/>
                  <w:b/>
                  <w:color w:val="000000" w:themeColor="text1"/>
                  <w:sz w:val="18"/>
                </w:rPr>
                <w:t xml:space="preserve">youweb.com</w:t>
              </w:r>
            </w:sdtContent>
          </w:sdt>
          <w:r/>
          <w:r/>
        </w:p>
      </w:tc>
    </w:tr>
  </w:tbl>
  <w:p>
    <w:r/>
    <w:r/>
  </w:p>
  <w:p>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25"/>
      <w:tblW w:w="0" w:type="auto"/>
      <w:tblInd w:w="-1879" w:type="dxa"/>
      <w:tblLayout w:type="fixed"/>
      <w:tblLook w:val="04A0" w:firstRow="1" w:lastRow="0" w:firstColumn="1" w:lastColumn="0" w:noHBand="0" w:noVBand="1"/>
    </w:tblPr>
    <w:tblGrid>
      <w:gridCol w:w="2651"/>
      <w:gridCol w:w="2020"/>
      <w:gridCol w:w="1662"/>
      <w:gridCol w:w="1809"/>
    </w:tblGrid>
    <w:tr>
      <w:trPr>
        <w:trHeight w:val="255"/>
      </w:trPr>
      <w:tc>
        <w:tcPr>
          <w:tcBorders>
            <w:top w:val="none" w:color="000000" w:sz="4" w:space="0"/>
            <w:left w:val="none" w:color="000000" w:sz="4" w:space="0"/>
            <w:bottom w:val="none" w:color="000000" w:sz="4" w:space="0"/>
            <w:right w:val="none" w:color="000000" w:sz="4" w:space="0"/>
          </w:tcBorders>
          <w:tcW w:w="2651" w:type="dxa"/>
          <w:vMerge w:val="restart"/>
          <w:textDirection w:val="lrTb"/>
          <w:noWrap w:val="false"/>
        </w:tcPr>
        <w:p>
          <w:pPr>
            <w:ind w:right="5"/>
            <w:rPr>
              <w:rFonts w:ascii="Open Sans Extrabold" w:hAnsi="Open Sans Extrabold" w:eastAsia="Open Sans Extrabold" w:cs="Open Sans Extrabold"/>
              <w:color w:val="004c56"/>
            </w:rPr>
          </w:pPr>
          <w:r>
            <mc:AlternateContent>
              <mc:Choice Requires="wpg">
                <w:drawing>
                  <wp:anchor xmlns:wp="http://schemas.openxmlformats.org/drawingml/2006/wordprocessingDrawing" xmlns:wp14="http://schemas.microsoft.com/office/word/2010/wordprocessingDrawing" distT="0" distB="0" distL="0" distR="0" simplePos="0" relativeHeight="251680256" behindDoc="0" locked="0" layoutInCell="1" allowOverlap="1">
                    <wp:simplePos x="0" y="0"/>
                    <wp:positionH relativeFrom="page">
                      <wp:posOffset>495486</wp:posOffset>
                    </wp:positionH>
                    <wp:positionV relativeFrom="page">
                      <wp:posOffset>1057798</wp:posOffset>
                    </wp:positionV>
                    <wp:extent cx="495486" cy="423118"/>
                    <wp:effectExtent l="6350" t="6350" r="6350" b="6350"/>
                    <wp:wrapNone/>
                    <wp:docPr id="25"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330"/>
                                  <w:jc w:val="center"/>
                                  <w:tabs>
                                    <w:tab w:val="left" w:pos="-283" w:leader="none"/>
                                  </w:tabs>
                                  <w:rPr>
                                    <w:color w:val="7030a0"/>
                                  </w:rPr>
                                </w:pPr>
                                <w:r>
                                  <w:rPr>
                                    <w:color w:val="7030a0"/>
                                  </w:rPr>
                                </w:r>
                                <w:r/>
                              </w:p>
                            </w:txbxContent>
                          </wps:txbx>
                          <wps:bodyPr anchor="ctr"/>
                        </wps:wsp>
                      </a:graphicData>
                    </a:graphic>
                  </wp:anchor>
                </w:drawing>
              </mc:Choice>
              <mc:Fallback>
                <w:pict>
                  <v:shape id="shape 43" o:spid="_x0000_s43" o:spt="9" type="#_x0000_t9" style="position:absolute;z-index:251680256;o:allowoverlap:true;o:allowincell:true;mso-position-horizontal-relative:page;margin-left:39.0pt;mso-position-horizontal:absolute;mso-position-vertical-relative:page;margin-top:83.3pt;mso-position-vertical:absolute;width:39.0pt;height:33.3pt;mso-wrap-distance-left:0.0pt;mso-wrap-distance-top:0.0pt;mso-wrap-distance-right:0.0pt;mso-wrap-distance-bottom:0.0pt;v-text-anchor:middle;visibility:visible;" fillcolor="#3891A7" stroked="f" strokeweight="1.00pt">
                    <v:fill opacity="-32539f"/>
                    <v:textbox inset="0,0,0,0">
                      <w:txbxContent>
                        <w:p>
                          <w:pPr>
                            <w:ind w:left="-330"/>
                            <w:jc w:val="center"/>
                            <w:tabs>
                              <w:tab w:val="left" w:pos="-283" w:leader="none"/>
                            </w:tabs>
                            <w:rPr>
                              <w:color w:val="7030a0"/>
                            </w:rPr>
                          </w:pPr>
                          <w:r>
                            <w:rPr>
                              <w:color w:val="7030a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8208" behindDoc="0" locked="0" layoutInCell="1" allowOverlap="1">
                    <wp:simplePos x="0" y="0"/>
                    <wp:positionH relativeFrom="page">
                      <wp:posOffset>0</wp:posOffset>
                    </wp:positionH>
                    <wp:positionV relativeFrom="page">
                      <wp:posOffset>634678</wp:posOffset>
                    </wp:positionV>
                    <wp:extent cx="495486" cy="423118"/>
                    <wp:effectExtent l="6350" t="6350" r="6350" b="6350"/>
                    <wp:wrapNone/>
                    <wp:docPr id="26"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4" o:spid="_x0000_s44" o:spt="9" type="#_x0000_t9" style="position:absolute;z-index:251678208;o:allowoverlap:true;o:allowincell:true;mso-position-horizontal-relative:page;margin-left:0.0pt;mso-position-horizontal:absolute;mso-position-vertical-relative:page;margin-top:5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6160" behindDoc="0" locked="0" layoutInCell="1" allowOverlap="1">
                    <wp:simplePos x="0" y="0"/>
                    <wp:positionH relativeFrom="page">
                      <wp:posOffset>383220</wp:posOffset>
                    </wp:positionH>
                    <wp:positionV relativeFrom="page">
                      <wp:posOffset>1269358</wp:posOffset>
                    </wp:positionV>
                    <wp:extent cx="495486" cy="423118"/>
                    <wp:effectExtent l="6350" t="6350" r="6350" b="6350"/>
                    <wp:wrapNone/>
                    <wp:docPr id="27"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5" o:spid="_x0000_s45" o:spt="9" type="#_x0000_t9" style="position:absolute;z-index:251676160;o:allowoverlap:true;o:allowincell:true;mso-position-horizontal-relative:page;margin-left:30.2pt;mso-position-horizontal:absolute;mso-position-vertical-relative:page;margin-top:99.9pt;mso-position-vertical:absolute;width:39.0pt;height:33.3pt;mso-wrap-distance-left:0.0pt;mso-wrap-distance-top:0.0pt;mso-wrap-distance-right:0.0pt;mso-wrap-distance-bottom:0.0pt;v-text-anchor:middle;visibility:visible;" fillcolor="#4F271C"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4112" behindDoc="0" locked="0" layoutInCell="1" allowOverlap="1">
                    <wp:simplePos x="0" y="0"/>
                    <wp:positionH relativeFrom="page">
                      <wp:posOffset>773973</wp:posOffset>
                    </wp:positionH>
                    <wp:positionV relativeFrom="page">
                      <wp:posOffset>634678</wp:posOffset>
                    </wp:positionV>
                    <wp:extent cx="495486" cy="423118"/>
                    <wp:effectExtent l="6350" t="6350" r="6350" b="6350"/>
                    <wp:wrapNone/>
                    <wp:docPr id="28"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6" o:spid="_x0000_s46" o:spt="9" type="#_x0000_t9" style="position:absolute;z-index:251674112;o:allowoverlap:true;o:allowincell:true;mso-position-horizontal-relative:page;margin-left:60.9pt;mso-position-horizontal:absolute;mso-position-vertical-relative:page;margin-top:50.0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2064" behindDoc="0" locked="0" layoutInCell="1" allowOverlap="1">
                    <wp:simplePos x="0" y="0"/>
                    <wp:positionH relativeFrom="page">
                      <wp:posOffset>1149981</wp:posOffset>
                    </wp:positionH>
                    <wp:positionV relativeFrom="page">
                      <wp:posOffset>846238</wp:posOffset>
                    </wp:positionV>
                    <wp:extent cx="495486" cy="423118"/>
                    <wp:effectExtent l="6350" t="6350" r="6350" b="6350"/>
                    <wp:wrapNone/>
                    <wp:docPr id="29"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7" o:spid="_x0000_s47" o:spt="9" type="#_x0000_t9" style="position:absolute;z-index:251672064;o:allowoverlap:true;o:allowincell:true;mso-position-horizontal-relative:page;margin-left:90.5pt;mso-position-horizontal:absolute;mso-position-vertical-relative:page;margin-top:66.6pt;mso-position-vertical:absolute;width:39.0pt;height:33.3pt;mso-wrap-distance-left:0.0pt;mso-wrap-distance-top:0.0pt;mso-wrap-distance-right:0.0pt;mso-wrap-distance-bottom:0.0pt;v-text-anchor:middle;visibility:visible;" fillcolor="#391C14"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0016" behindDoc="0" locked="0" layoutInCell="1" allowOverlap="1">
                    <wp:simplePos x="0" y="0"/>
                    <wp:positionH relativeFrom="page">
                      <wp:posOffset>383220</wp:posOffset>
                    </wp:positionH>
                    <wp:positionV relativeFrom="page">
                      <wp:posOffset>846238</wp:posOffset>
                    </wp:positionV>
                    <wp:extent cx="495486" cy="423118"/>
                    <wp:effectExtent l="6350" t="6350" r="6350" b="6350"/>
                    <wp:wrapNone/>
                    <wp:docPr id="30"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8" o:spid="_x0000_s48" o:spt="9" type="#_x0000_t9" style="position:absolute;z-index:251670016;o:allowoverlap:true;o:allowincell:true;mso-position-horizontal-relative:page;margin-left:30.2pt;mso-position-horizontal:absolute;mso-position-vertical-relative:page;margin-top:66.6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1" allowOverlap="1">
                    <wp:simplePos x="0" y="0"/>
                    <wp:positionH relativeFrom="page">
                      <wp:posOffset>1269458</wp:posOffset>
                    </wp:positionH>
                    <wp:positionV relativeFrom="page">
                      <wp:posOffset>634678</wp:posOffset>
                    </wp:positionV>
                    <wp:extent cx="495486" cy="423118"/>
                    <wp:effectExtent l="6350" t="6350" r="6350" b="6350"/>
                    <wp:wrapNone/>
                    <wp:docPr id="31"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9" o:spid="_x0000_s49" o:spt="9" type="#_x0000_t9" style="position:absolute;z-index:251667968;o:allowoverlap:true;o:allowincell:true;mso-position-horizontal-relative:page;margin-left:100.0pt;mso-position-horizontal:absolute;mso-position-vertical-relative:page;margin-top:50.0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1" allowOverlap="1">
                    <wp:simplePos x="0" y="0"/>
                    <wp:positionH relativeFrom="page">
                      <wp:posOffset>1149981</wp:posOffset>
                    </wp:positionH>
                    <wp:positionV relativeFrom="page">
                      <wp:posOffset>423118</wp:posOffset>
                    </wp:positionV>
                    <wp:extent cx="495486" cy="423118"/>
                    <wp:effectExtent l="6350" t="6350" r="6350" b="6350"/>
                    <wp:wrapNone/>
                    <wp:docPr id="32"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0" o:spid="_x0000_s50" o:spt="9" type="#_x0000_t9" style="position:absolute;z-index:251665920;o:allowoverlap:true;o:allowincell:true;mso-position-horizontal-relative:page;margin-left:90.5pt;mso-position-horizontal:absolute;mso-position-vertical-relative:page;margin-top:3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1" allowOverlap="1">
                    <wp:simplePos x="0" y="0"/>
                    <wp:positionH relativeFrom="page">
                      <wp:posOffset>878706</wp:posOffset>
                    </wp:positionH>
                    <wp:positionV relativeFrom="page">
                      <wp:posOffset>423118</wp:posOffset>
                    </wp:positionV>
                    <wp:extent cx="495486" cy="423118"/>
                    <wp:effectExtent l="6350" t="6350" r="6350" b="6350"/>
                    <wp:wrapNone/>
                    <wp:docPr id="33"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1" o:spid="_x0000_s51" o:spt="9" type="#_x0000_t9" style="position:absolute;z-index:251663872;o:allowoverlap:true;o:allowincell:true;mso-position-horizontal-relative:page;margin-left:69.2pt;mso-position-horizontal:absolute;mso-position-vertical-relative:page;margin-top:33.3pt;mso-position-vertical:absolute;width:39.0pt;height:33.3pt;mso-wrap-distance-left:0.0pt;mso-wrap-distance-top:0.0pt;mso-wrap-distance-right:0.0pt;mso-wrap-distance-bottom:0.0pt;v-text-anchor:middle;visibility:visible;" fillcolor="#222830"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1" allowOverlap="1">
                    <wp:simplePos x="0" y="0"/>
                    <wp:positionH relativeFrom="page">
                      <wp:posOffset>773973</wp:posOffset>
                    </wp:positionH>
                    <wp:positionV relativeFrom="page">
                      <wp:posOffset>211558</wp:posOffset>
                    </wp:positionV>
                    <wp:extent cx="495486" cy="423118"/>
                    <wp:effectExtent l="6350" t="6350" r="6350" b="6350"/>
                    <wp:wrapNone/>
                    <wp:docPr id="34"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2" o:spid="_x0000_s52" o:spt="9" type="#_x0000_t9" style="position:absolute;z-index:251661824;o:allowoverlap:true;o:allowincell:true;mso-position-horizontal-relative:page;margin-left:60.9pt;mso-position-horizontal:absolute;mso-position-vertical-relative:page;margin-top:16.7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1" allowOverlap="1">
                    <wp:simplePos x="0" y="0"/>
                    <wp:positionH relativeFrom="page">
                      <wp:posOffset>878706</wp:posOffset>
                    </wp:positionH>
                    <wp:positionV relativeFrom="page">
                      <wp:posOffset>0</wp:posOffset>
                    </wp:positionV>
                    <wp:extent cx="495486" cy="423118"/>
                    <wp:effectExtent l="6350" t="6350" r="6350" b="6350"/>
                    <wp:wrapNone/>
                    <wp:docPr id="35"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3" o:spid="_x0000_s53" o:spt="9" type="#_x0000_t9" style="position:absolute;z-index:251659776;o:allowoverlap:true;o:allowincell:true;mso-position-horizontal-relative:page;margin-left:69.2pt;mso-position-horizontal:absolute;mso-position-vertical-relative:page;margin-top: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7728" behindDoc="0" locked="0" layoutInCell="1" allowOverlap="1">
                    <wp:simplePos x="0" y="0"/>
                    <wp:positionH relativeFrom="page">
                      <wp:posOffset>0</wp:posOffset>
                    </wp:positionH>
                    <wp:positionV relativeFrom="page">
                      <wp:posOffset>1480918</wp:posOffset>
                    </wp:positionV>
                    <wp:extent cx="495486" cy="423119"/>
                    <wp:effectExtent l="6350" t="6350" r="6350" b="6350"/>
                    <wp:wrapNone/>
                    <wp:docPr id="36" name="" hidden="0"/>
                    <wp:cNvGraphicFramePr/>
                    <a:graphic xmlns:a="http://schemas.openxmlformats.org/drawingml/2006/main">
                      <a:graphicData uri="http://schemas.microsoft.com/office/word/2010/wordprocessingShape">
                        <wps:wsp>
                          <wps:cNvPr id="0" name=""/>
                          <wps:cNvSpPr/>
                          <wps:spPr bwMode="auto">
                            <a:xfrm>
                              <a:off x="0" y="0"/>
                              <a:ext cx="495486" cy="423118"/>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4" o:spid="_x0000_s54" o:spt="9" type="#_x0000_t9" style="position:absolute;z-index:251657728;o:allowoverlap:true;o:allowincell:true;mso-position-horizontal-relative:page;margin-left:0.0pt;mso-position-horizontal:absolute;mso-position-vertical-relative:page;margin-top:116.6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5680" behindDoc="0" locked="0" layoutInCell="1" allowOverlap="1">
                    <wp:simplePos x="0" y="0"/>
                    <wp:positionH relativeFrom="page">
                      <wp:posOffset>0</wp:posOffset>
                    </wp:positionH>
                    <wp:positionV relativeFrom="page">
                      <wp:posOffset>1057798</wp:posOffset>
                    </wp:positionV>
                    <wp:extent cx="495486" cy="423118"/>
                    <wp:effectExtent l="6350" t="6350" r="6350" b="6350"/>
                    <wp:wrapNone/>
                    <wp:docPr id="37"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5" o:spid="_x0000_s55" o:spt="9" type="#_x0000_t9" style="position:absolute;z-index:251655680;o:allowoverlap:true;o:allowincell:true;mso-position-horizontal-relative:page;margin-left:0.0pt;mso-position-horizontal:absolute;mso-position-vertical-relative:page;margin-top:8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36224" behindDoc="1" locked="0" layoutInCell="1" allowOverlap="1">
                    <wp:simplePos x="0" y="0"/>
                    <wp:positionH relativeFrom="column">
                      <wp:posOffset>-2012005</wp:posOffset>
                    </wp:positionH>
                    <wp:positionV relativeFrom="paragraph">
                      <wp:posOffset>-336837</wp:posOffset>
                    </wp:positionV>
                    <wp:extent cx="7572375" cy="1298391"/>
                    <wp:effectExtent l="6350" t="6350" r="6350" b="6350"/>
                    <wp:wrapNone/>
                    <wp:docPr id="38" name="" hidden="0"/>
                    <wp:cNvGraphicFramePr/>
                    <a:graphic xmlns:a="http://schemas.openxmlformats.org/drawingml/2006/main">
                      <a:graphicData uri="http://schemas.microsoft.com/office/word/2010/wordprocessingShape">
                        <wps:wsp>
                          <wps:cNvPr id="0" name=""/>
                          <wps:cNvSpPr/>
                          <wps:spPr bwMode="auto">
                            <a:xfrm>
                              <a:off x="0" y="0"/>
                              <a:ext cx="7572375" cy="1298390"/>
                            </a:xfrm>
                            <a:prstGeom prst="rect">
                              <a:avLst/>
                            </a:prstGeom>
                            <a:solidFill>
                              <a:schemeClr val="bg2">
                                <a:alpha val="10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6" o:spid="_x0000_s56" o:spt="1" type="#_x0000_t1" style="position:absolute;z-index:-251636224;o:allowoverlap:true;o:allowincell:true;mso-position-horizontal-relative:text;margin-left:-158.4pt;mso-position-horizontal:absolute;mso-position-vertical-relative:text;margin-top:-26.5pt;mso-position-vertical:absolute;width:596.2pt;height:102.2pt;mso-wrap-distance-left:9.1pt;mso-wrap-distance-top:0.0pt;mso-wrap-distance-right:9.1pt;mso-wrap-distance-bottom:0.0pt;v-text-anchor:middle;visibility:visible;" fillcolor="#E7DEC9" stroked="f" strokeweight="1.00pt">
                    <v:fill opacity="-6325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3632" behindDoc="0" locked="0" layoutInCell="1" allowOverlap="1">
                    <wp:simplePos x="0" y="0"/>
                    <wp:positionH relativeFrom="page">
                      <wp:posOffset>773970</wp:posOffset>
                    </wp:positionH>
                    <wp:positionV relativeFrom="page">
                      <wp:posOffset>1057798</wp:posOffset>
                    </wp:positionV>
                    <wp:extent cx="495486" cy="423118"/>
                    <wp:effectExtent l="6350" t="6350" r="6350" b="6350"/>
                    <wp:wrapNone/>
                    <wp:docPr id="39"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7" o:spid="_x0000_s57" o:spt="9" type="#_x0000_t9" style="position:absolute;z-index:251653632;o:allowoverlap:true;o:allowincell:true;mso-position-horizontal-relative:page;margin-left:60.9pt;mso-position-horizontal:absolute;mso-position-vertical-relative:page;margin-top:83.3pt;mso-position-vertical:absolute;width:39.0pt;height:33.3pt;mso-wrap-distance-left:0.0pt;mso-wrap-distance-top:0.0pt;mso-wrap-distance-right:0.0pt;mso-wrap-distance-bottom:0.0pt;visibility:visible;" fillcolor="#391C14"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1584" behindDoc="0" locked="0" layoutInCell="1" allowOverlap="1">
                    <wp:simplePos x="0" y="0"/>
                    <wp:positionH relativeFrom="page">
                      <wp:posOffset>111661</wp:posOffset>
                    </wp:positionH>
                    <wp:positionV relativeFrom="page">
                      <wp:posOffset>838103</wp:posOffset>
                    </wp:positionV>
                    <wp:extent cx="495486" cy="423118"/>
                    <wp:effectExtent l="6350" t="6350" r="6350" b="6350"/>
                    <wp:wrapNone/>
                    <wp:docPr id="40"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8" o:spid="_x0000_s58" o:spt="9" type="#_x0000_t9" style="position:absolute;z-index:251651584;o:allowoverlap:true;o:allowincell:true;mso-position-horizontal-relative:page;margin-left:8.8pt;mso-position-horizontal:absolute;mso-position-vertical-relative:page;margin-top:66.0pt;mso-position-vertical:absolute;width:39.0pt;height:33.3pt;mso-wrap-distance-left:0.0pt;mso-wrap-distance-top:0.0pt;mso-wrap-distance-right:0.0pt;mso-wrap-distance-bottom:0.0pt;visibility:visible;" fillcolor="#222830"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49536" behindDoc="0" locked="0" layoutInCell="1" allowOverlap="1">
                    <wp:simplePos x="0" y="0"/>
                    <wp:positionH relativeFrom="page">
                      <wp:posOffset>878706</wp:posOffset>
                    </wp:positionH>
                    <wp:positionV relativeFrom="page">
                      <wp:posOffset>846238</wp:posOffset>
                    </wp:positionV>
                    <wp:extent cx="495486" cy="423118"/>
                    <wp:effectExtent l="6350" t="6350" r="6350" b="6350"/>
                    <wp:wrapNone/>
                    <wp:docPr id="41"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9" o:spid="_x0000_s59" o:spt="9" type="#_x0000_t9" style="position:absolute;z-index:251649536;o:allowoverlap:true;o:allowincell:true;mso-position-horizontal-relative:page;margin-left:69.2pt;mso-position-horizontal:absolute;mso-position-vertical-relative:page;margin-top:66.6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1" allowOverlap="1">
                    <wp:simplePos x="0" y="0"/>
                    <wp:positionH relativeFrom="page">
                      <wp:posOffset>111661</wp:posOffset>
                    </wp:positionH>
                    <wp:positionV relativeFrom="page">
                      <wp:posOffset>1269358</wp:posOffset>
                    </wp:positionV>
                    <wp:extent cx="495486" cy="423118"/>
                    <wp:effectExtent l="6350" t="6350" r="6350" b="6350"/>
                    <wp:wrapNone/>
                    <wp:docPr id="42"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60" o:spid="_x0000_s60" o:spt="9" type="#_x0000_t9" style="position:absolute;z-index:251647488;o:allowoverlap:true;o:allowincell:true;mso-position-horizontal-relative:page;margin-left:8.8pt;mso-position-horizontal:absolute;mso-position-vertical-relative:page;margin-top:99.9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42368" behindDoc="0" locked="0" layoutInCell="1" allowOverlap="1">
                    <wp:simplePos x="0" y="0"/>
                    <wp:positionH relativeFrom="column">
                      <wp:posOffset>-2017655</wp:posOffset>
                    </wp:positionH>
                    <wp:positionV relativeFrom="paragraph">
                      <wp:posOffset>-445557</wp:posOffset>
                    </wp:positionV>
                    <wp:extent cx="7591425" cy="104775"/>
                    <wp:effectExtent l="6350" t="6350" r="6350" b="6350"/>
                    <wp:wrapNone/>
                    <wp:docPr id="43" name="" hidden="0"/>
                    <wp:cNvGraphicFramePr/>
                    <a:graphic xmlns:a="http://schemas.openxmlformats.org/drawingml/2006/main">
                      <a:graphicData uri="http://schemas.microsoft.com/office/word/2010/wordprocessingShape">
                        <wps:wsp>
                          <wps:cNvPr id="0" name=""/>
                          <wps:cNvSpPr/>
                          <wps:spPr bwMode="auto">
                            <a:xfrm>
                              <a:off x="0" y="0"/>
                              <a:ext cx="7591421" cy="104771"/>
                            </a:xfrm>
                            <a:prstGeom prst="rect">
                              <a:avLst/>
                            </a:prstGeom>
                            <a:solidFill>
                              <a:schemeClr val="tx2"/>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61" o:spid="_x0000_s61" o:spt="1" type="#_x0000_t1" style="position:absolute;z-index:251642368;o:allowoverlap:true;o:allowincell:true;mso-position-horizontal-relative:text;margin-left:-158.9pt;mso-position-horizontal:absolute;mso-position-vertical-relative:text;margin-top:-35.1pt;mso-position-vertical:absolute;width:597.8pt;height:8.2pt;mso-wrap-distance-left:9.1pt;mso-wrap-distance-top:0.0pt;mso-wrap-distance-right:9.1pt;mso-wrap-distance-bottom:0.0pt;v-text-anchor:middle;visibility:visible;" fillcolor="#4F271C" stroked="f" strokeweight="1.00pt">
                    <v:textbox inset="0,0,0,0">
                      <w:txbxContent>
                        <w:p>
                          <w:pPr>
                            <w:jc w:val="center"/>
                          </w:pPr>
                          <w:r/>
                          <w:r/>
                        </w:p>
                      </w:txbxContent>
                    </v:textbox>
                  </v:shape>
                </w:pict>
              </mc:Fallback>
            </mc:AlternateContent>
          </w:r>
          <w:sdt>
            <w:sdtPr>
              <w:alias w:val="Name company"/>
              <w15:appearance w15:val="boundingBox"/>
              <w:id w:val="-1014220657"/>
              <w:tag w:val=""/>
              <w:rPr/>
            </w:sdtPr>
            <w:sdtContent>
              <w:r>
                <w:rPr>
                  <w:rFonts w:ascii="Open Sans Extrabold" w:hAnsi="Open Sans Extrabold" w:eastAsia="Open Sans Extrabold" w:cs="Open Sans Extrabold"/>
                  <w:b/>
                  <w:caps/>
                  <w:color w:val="4f271c" w:themeColor="text2"/>
                  <w:sz w:val="44"/>
                </w:rPr>
                <w:t xml:space="preserve">Your</w:t>
              </w:r>
            </w:sdtContent>
          </w:sdt>
          <w:r/>
          <w:r/>
        </w:p>
        <w:p>
          <w:pPr>
            <w:ind w:right="5"/>
            <w:rPr>
              <w:color w:val="7030a0"/>
            </w:rPr>
          </w:pPr>
          <w:r>
            <mc:AlternateContent>
              <mc:Choice Requires="wpg">
                <w:drawing>
                  <wp:anchor xmlns:wp="http://schemas.openxmlformats.org/drawingml/2006/wordprocessingDrawing" xmlns:wp14="http://schemas.microsoft.com/office/word/2010/wordprocessingDrawing" distT="0" distB="0" distL="115200" distR="115200" simplePos="0" relativeHeight="251639296" behindDoc="0" locked="0" layoutInCell="1" allowOverlap="1">
                    <wp:simplePos x="0" y="0"/>
                    <wp:positionH relativeFrom="column">
                      <wp:posOffset>-516144</wp:posOffset>
                    </wp:positionH>
                    <wp:positionV relativeFrom="paragraph">
                      <wp:posOffset>563409</wp:posOffset>
                    </wp:positionV>
                    <wp:extent cx="6059363" cy="0"/>
                    <wp:effectExtent l="6349" t="6349" r="6349" b="6349"/>
                    <wp:wrapNone/>
                    <wp:docPr id="44" name="" hidden="0"/>
                    <wp:cNvGraphicFramePr/>
                    <a:graphic xmlns:a="http://schemas.openxmlformats.org/drawingml/2006/main">
                      <a:graphicData uri="http://schemas.microsoft.com/office/word/2010/wordprocessingShape">
                        <wps:wsp>
                          <wps:cNvPr id="0" name=""/>
                          <wps:cNvSpPr/>
                          <wps:spPr bwMode="auto">
                            <a:xfrm>
                              <a:off x="0" y="0"/>
                              <a:ext cx="6059361" cy="0"/>
                            </a:xfrm>
                            <a:prstGeom prst="line">
                              <a:avLst/>
                            </a:prstGeom>
                            <a:ln w="19049" cap="flat" cmpd="sng" algn="ctr">
                              <a:solidFill>
                                <a:schemeClr val="bg2"/>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2" o:spid="_x0000_s62" style="position:absolute;left:0;text-align:left;z-index:251639296;mso-wrap-distance-left:9.1pt;mso-wrap-distance-top:0.0pt;mso-wrap-distance-right:9.1pt;mso-wrap-distance-bottom:0.0pt;visibility:visible;" from="-40.6pt,44.4pt" to="436.5pt,44.4pt" filled="f" strokecolor="#E7DEC9" strokeweight="1.50pt">
                    <v:stroke dashstyle="solid"/>
                  </v:line>
                </w:pict>
              </mc:Fallback>
            </mc:AlternateContent>
          </w:r>
          <w:r>
            <w:rPr>
              <w:rFonts w:ascii="Open Sans Extrabold" w:hAnsi="Open Sans Extrabold" w:eastAsia="Open Sans Extrabold" w:cs="Open Sans Extrabold"/>
              <w:b/>
              <w:caps/>
              <w:color w:val="4f271c" w:themeColor="text2"/>
              <w:sz w:val="30"/>
            </w:rPr>
            <w:t xml:space="preserve">company</w:t>
          </w:r>
          <w:r/>
        </w:p>
      </w:tc>
      <w:tc>
        <w:tcPr>
          <w:tcBorders>
            <w:top w:val="none" w:color="000000" w:sz="4" w:space="0"/>
            <w:left w:val="none" w:color="000000" w:sz="4" w:space="0"/>
            <w:bottom w:val="single" w:color="4F271C" w:themeColor="text2" w:sz="4" w:space="0"/>
            <w:right w:val="none" w:color="000000" w:sz="4" w:space="0"/>
          </w:tcBorders>
          <w:tcW w:w="2020" w:type="dxa"/>
          <w:textDirection w:val="lrTb"/>
          <w:noWrap w:val="false"/>
        </w:tcPr>
        <w:p>
          <w:pPr>
            <w:pStyle w:val="2421"/>
            <w:ind w:right="5"/>
            <w:rPr>
              <w:rFonts w:ascii="Open Sans" w:hAnsi="Open Sans" w:eastAsia="Open Sans" w:cs="Open Sans"/>
              <w:color w:val="c32d2e"/>
            </w:rPr>
          </w:pPr>
          <w:r>
            <w:rPr>
              <w:rFonts w:ascii="Open Sans" w:hAnsi="Open Sans" w:eastAsia="Open Sans" w:cs="Open Sans"/>
              <w:b/>
              <w:caps/>
              <w:color w:val="c32d2e" w:themeColor="accent3"/>
              <w:sz w:val="18"/>
            </w:rPr>
            <w:t xml:space="preserve">address</w:t>
          </w:r>
          <w:r/>
        </w:p>
      </w:tc>
      <w:tc>
        <w:tcPr>
          <w:tcBorders>
            <w:top w:val="none" w:color="000000" w:sz="4" w:space="0"/>
            <w:left w:val="none" w:color="000000" w:sz="4" w:space="0"/>
            <w:bottom w:val="single" w:color="4F271C" w:themeColor="text2" w:sz="4" w:space="0"/>
            <w:right w:val="none" w:color="000000" w:sz="4" w:space="0"/>
          </w:tcBorders>
          <w:tcW w:w="1662" w:type="dxa"/>
          <w:textDirection w:val="lrTb"/>
          <w:noWrap w:val="false"/>
        </w:tcPr>
        <w:p>
          <w:pPr>
            <w:pStyle w:val="2421"/>
            <w:ind w:left="283"/>
            <w:rPr>
              <w:rFonts w:ascii="Open Sans" w:hAnsi="Open Sans" w:eastAsia="Open Sans" w:cs="Open Sans"/>
              <w:color w:val="c32d2e"/>
            </w:rPr>
          </w:pPr>
          <w:r>
            <w:rPr>
              <w:rFonts w:ascii="Open Sans" w:hAnsi="Open Sans" w:eastAsia="Open Sans" w:cs="Open Sans"/>
              <w:b/>
              <w:color w:val="c32d2e" w:themeColor="accent3"/>
              <w:sz w:val="18"/>
            </w:rPr>
            <w:t xml:space="preserve">PHONE </w:t>
          </w:r>
          <w:r/>
        </w:p>
      </w:tc>
      <w:tc>
        <w:tcPr>
          <w:tcBorders>
            <w:top w:val="none" w:color="000000" w:sz="4" w:space="0"/>
            <w:left w:val="none" w:color="000000" w:sz="4" w:space="0"/>
            <w:bottom w:val="single" w:color="4F271C" w:themeColor="text2" w:sz="4" w:space="0"/>
            <w:right w:val="none" w:color="000000" w:sz="4" w:space="0"/>
          </w:tcBorders>
          <w:tcW w:w="1809" w:type="dxa"/>
          <w:textDirection w:val="lrTb"/>
          <w:noWrap w:val="false"/>
        </w:tcPr>
        <w:p>
          <w:pPr>
            <w:ind w:left="142"/>
            <w:rPr>
              <w:rFonts w:ascii="Open Sans" w:hAnsi="Open Sans" w:eastAsia="Open Sans" w:cs="Open Sans"/>
              <w:color w:val="c32d2e"/>
            </w:rPr>
          </w:pPr>
          <w:r>
            <w:rPr>
              <w:rFonts w:ascii="Open Sans" w:hAnsi="Open Sans" w:eastAsia="Open Sans" w:cs="Open Sans"/>
              <w:b/>
              <w:color w:val="c32d2e" w:themeColor="accent3"/>
              <w:sz w:val="18"/>
            </w:rPr>
            <w:t xml:space="preserve">WEB </w:t>
          </w:r>
          <w:r/>
        </w:p>
      </w:tc>
    </w:tr>
    <w:tr>
      <w:trPr>
        <w:trHeight w:val="879"/>
      </w:trPr>
      <w:tc>
        <w:tcPr>
          <w:tcBorders>
            <w:top w:val="none" w:color="000000" w:sz="4" w:space="0"/>
            <w:left w:val="none" w:color="000000" w:sz="4" w:space="0"/>
            <w:bottom w:val="none" w:color="000000" w:sz="4" w:space="0"/>
            <w:right w:val="none" w:color="000000" w:sz="4" w:space="0"/>
          </w:tcBorders>
          <w:tcW w:w="2651" w:type="dxa"/>
          <w:vMerge w:val="continue"/>
          <w:textDirection w:val="lrTb"/>
          <w:noWrap w:val="false"/>
        </w:tcPr>
        <w:p>
          <w:r/>
          <w:r/>
        </w:p>
      </w:tc>
      <w:tc>
        <w:tcPr>
          <w:tcBorders>
            <w:top w:val="single" w:color="4F271C" w:themeColor="text2" w:sz="4" w:space="0"/>
            <w:left w:val="none" w:color="000000" w:sz="4" w:space="0"/>
            <w:bottom w:val="none" w:color="000000" w:sz="4" w:space="0"/>
            <w:right w:val="none" w:color="000000" w:sz="4" w:space="0"/>
          </w:tcBorders>
          <w:tcW w:w="2020" w:type="dxa"/>
          <w:textDirection w:val="lrTb"/>
          <w:noWrap w:val="false"/>
        </w:tcPr>
        <w:sdt>
          <w:sdtPr>
            <w:alias w:val="Address"/>
            <w15:appearance w15:val="boundingBox"/>
            <w:id w:val="148260626"/>
            <w:tag w:val=""/>
            <w:rPr/>
          </w:sdtPr>
          <w:sdtContent>
            <w:p>
              <w:pPr>
                <w:pStyle w:val="2421"/>
                <w:rPr>
                  <w:rFonts w:ascii="Open Sans" w:hAnsi="Open Sans" w:eastAsia="Open Sans" w:cs="Open Sans"/>
                  <w:color w:val="000000"/>
                </w:rPr>
              </w:pPr>
              <w:r>
                <w:rPr>
                  <w:rFonts w:ascii="Open Sans" w:hAnsi="Open Sans" w:eastAsia="Open Sans" w:cs="Open Sans"/>
                  <w:b/>
                  <w:color w:val="000000" w:themeColor="text1"/>
                  <w:sz w:val="18"/>
                </w:rPr>
                <w:t xml:space="preserve">Petersbogen</w:t>
              </w:r>
              <w:r>
                <w:rPr>
                  <w:rFonts w:ascii="Open Sans" w:hAnsi="Open Sans" w:eastAsia="Open Sans" w:cs="Open Sans"/>
                  <w:b/>
                  <w:color w:val="000000" w:themeColor="text1"/>
                  <w:sz w:val="18"/>
                </w:rPr>
                <w:t xml:space="preserve">, </w:t>
              </w:r>
              <w:r/>
            </w:p>
            <w:p>
              <w:pPr>
                <w:pStyle w:val="2421"/>
                <w:ind w:right="34"/>
                <w:rPr>
                  <w:rFonts w:ascii="Open Sans" w:hAnsi="Open Sans" w:eastAsia="Open Sans" w:cs="Open Sans"/>
                  <w:color w:val="000000"/>
                </w:rPr>
              </w:pPr>
              <w:r>
                <w:rPr>
                  <w:rFonts w:ascii="Open Sans" w:hAnsi="Open Sans" w:eastAsia="Open Sans" w:cs="Open Sans"/>
                  <w:b/>
                  <w:color w:val="000000" w:themeColor="text1"/>
                  <w:sz w:val="18"/>
                </w:rPr>
                <w:t xml:space="preserve">Petersstrabe</w:t>
              </w:r>
              <w:r>
                <w:rPr>
                  <w:rFonts w:ascii="Open Sans" w:hAnsi="Open Sans" w:eastAsia="Open Sans" w:cs="Open Sans"/>
                  <w:b/>
                  <w:color w:val="000000" w:themeColor="text1"/>
                  <w:sz w:val="18"/>
                </w:rPr>
                <w:t xml:space="preserve"> 36,</w:t>
              </w:r>
              <w:r/>
            </w:p>
            <w:p>
              <w:pPr>
                <w:pStyle w:val="2421"/>
                <w:rPr>
                  <w:rFonts w:ascii="Open Sans" w:hAnsi="Open Sans" w:eastAsia="Open Sans" w:cs="Open Sans"/>
                  <w:color w:val="000000"/>
                </w:rPr>
              </w:pPr>
              <w:r>
                <w:rPr>
                  <w:rFonts w:ascii="Open Sans" w:hAnsi="Open Sans" w:eastAsia="Open Sans" w:cs="Open Sans"/>
                  <w:b/>
                  <w:color w:val="000000" w:themeColor="text1"/>
                  <w:sz w:val="18"/>
                </w:rPr>
                <w:t xml:space="preserve">04109 Leipzig, Germany</w:t>
              </w:r>
              <w:r/>
            </w:p>
          </w:sdtContent>
        </w:sdt>
        <w:p>
          <w:r/>
          <w:r/>
        </w:p>
      </w:tc>
      <w:tc>
        <w:tcPr>
          <w:tcBorders>
            <w:top w:val="single" w:color="4F271C" w:themeColor="text2" w:sz="4" w:space="0"/>
            <w:left w:val="none" w:color="000000" w:sz="4" w:space="0"/>
            <w:bottom w:val="none" w:color="000000" w:sz="4" w:space="0"/>
            <w:right w:val="none" w:color="000000" w:sz="4" w:space="0"/>
          </w:tcBorders>
          <w:tcW w:w="1662" w:type="dxa"/>
          <w:textDirection w:val="lrTb"/>
          <w:noWrap w:val="false"/>
        </w:tcPr>
        <w:sdt>
          <w:sdtPr>
            <w:alias w:val="Phone"/>
            <w15:appearance w15:val="boundingBox"/>
            <w:id w:val="2050948788"/>
            <w:tag w:val=""/>
            <w:rPr/>
          </w:sdtPr>
          <w:sdtContent>
            <w:p>
              <w:pPr>
                <w:pStyle w:val="2421"/>
                <w:ind w:left="283"/>
                <w:rPr>
                  <w:rFonts w:ascii="Open Sans" w:hAnsi="Open Sans" w:eastAsia="Open Sans" w:cs="Open Sans"/>
                  <w:color w:val="000000"/>
                </w:rPr>
              </w:pPr>
              <w:r>
                <w:rPr>
                  <w:rFonts w:ascii="Open Sans" w:hAnsi="Open Sans" w:eastAsia="Open Sans" w:cs="Open Sans"/>
                  <w:b/>
                  <w:color w:val="000000" w:themeColor="text1"/>
                  <w:sz w:val="18"/>
                </w:rPr>
                <w:t xml:space="preserve">+123 456 789</w:t>
              </w:r>
              <w:r/>
            </w:p>
          </w:sdtContent>
        </w:sdt>
        <w:p>
          <w:r/>
          <w:r/>
        </w:p>
      </w:tc>
      <w:tc>
        <w:tcPr>
          <w:tcBorders>
            <w:top w:val="single" w:color="4F271C" w:themeColor="text2" w:sz="4" w:space="0"/>
            <w:left w:val="none" w:color="000000" w:sz="4" w:space="0"/>
            <w:bottom w:val="none" w:color="000000" w:sz="4" w:space="0"/>
            <w:right w:val="none" w:color="000000" w:sz="4" w:space="0"/>
          </w:tcBorders>
          <w:tcW w:w="1809" w:type="dxa"/>
          <w:textDirection w:val="lrTb"/>
          <w:noWrap w:val="false"/>
        </w:tcPr>
        <w:sdt>
          <w:sdtPr>
            <w:alias w:val="E-mail"/>
            <w15:appearance w15:val="boundingBox"/>
            <w:id w:val="-691839441"/>
            <w:tag w:val=""/>
            <w:rPr/>
          </w:sdtPr>
          <w:sdtContent>
            <w:p>
              <w:pPr>
                <w:ind w:left="142"/>
                <w:rPr>
                  <w:rFonts w:ascii="Open Sans" w:hAnsi="Open Sans" w:eastAsia="Open Sans" w:cs="Open Sans"/>
                  <w:color w:val="000000"/>
                </w:rPr>
              </w:pPr>
              <w:r>
                <w:rPr>
                  <w:rFonts w:ascii="Open Sans" w:hAnsi="Open Sans" w:eastAsia="Open Sans" w:cs="Open Sans"/>
                  <w:b/>
                  <w:color w:val="000000" w:themeColor="text1"/>
                  <w:sz w:val="18"/>
                </w:rPr>
                <w:t xml:space="preserve">you@mail.com</w:t>
              </w:r>
              <w:r/>
            </w:p>
          </w:sdtContent>
        </w:sdt>
        <w:p>
          <w:pPr>
            <w:ind w:left="142"/>
            <w:rPr>
              <w:rFonts w:ascii="Open Sans" w:hAnsi="Open Sans" w:eastAsia="Open Sans" w:cs="Open Sans"/>
              <w:color w:val="000000"/>
            </w:rPr>
          </w:pPr>
          <w:r/>
          <w:sdt>
            <w:sdtPr>
              <w:alias w:val="web address"/>
              <w15:appearance w15:val="boundingBox"/>
              <w:id w:val="-1724511395"/>
              <w:tag w:val=""/>
              <w:rPr/>
            </w:sdtPr>
            <w:sdtContent>
              <w:r>
                <w:rPr>
                  <w:rFonts w:ascii="Open Sans" w:hAnsi="Open Sans" w:eastAsia="Open Sans" w:cs="Open Sans"/>
                  <w:b/>
                  <w:color w:val="000000" w:themeColor="text1"/>
                  <w:sz w:val="18"/>
                </w:rPr>
                <w:t xml:space="preserve">youweb.com</w:t>
              </w:r>
            </w:sdtContent>
          </w:sdt>
          <w:r/>
          <w:r/>
        </w:p>
      </w:tc>
    </w:tr>
  </w:tbl>
  <w:p>
    <w:r/>
    <w:r/>
  </w:p>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4677" w:hanging="360"/>
      </w:pPr>
      <w:rPr>
        <w:rFonts w:ascii="Symbol" w:hAnsi="Symbol" w:eastAsia="Symbol" w:cs="Symbol"/>
      </w:rPr>
    </w:lvl>
    <w:lvl w:ilvl="1">
      <w:start w:val="1"/>
      <w:numFmt w:val="bullet"/>
      <w:isLgl w:val="false"/>
      <w:suff w:val="tab"/>
      <w:lvlText w:val="o"/>
      <w:lvlJc w:val="left"/>
      <w:pPr>
        <w:ind w:left="5397" w:hanging="360"/>
      </w:pPr>
      <w:rPr>
        <w:rFonts w:ascii="Courier New" w:hAnsi="Courier New" w:eastAsia="Courier New" w:cs="Courier New"/>
      </w:rPr>
    </w:lvl>
    <w:lvl w:ilvl="2">
      <w:start w:val="1"/>
      <w:numFmt w:val="bullet"/>
      <w:isLgl w:val="false"/>
      <w:suff w:val="tab"/>
      <w:lvlText w:val="§"/>
      <w:lvlJc w:val="left"/>
      <w:pPr>
        <w:ind w:left="6117" w:hanging="360"/>
      </w:pPr>
      <w:rPr>
        <w:rFonts w:ascii="Wingdings" w:hAnsi="Wingdings" w:eastAsia="Wingdings" w:cs="Wingdings"/>
      </w:rPr>
    </w:lvl>
    <w:lvl w:ilvl="3">
      <w:start w:val="1"/>
      <w:numFmt w:val="bullet"/>
      <w:isLgl w:val="false"/>
      <w:suff w:val="tab"/>
      <w:lvlText w:val="·"/>
      <w:lvlJc w:val="left"/>
      <w:pPr>
        <w:ind w:left="6837" w:hanging="360"/>
      </w:pPr>
      <w:rPr>
        <w:rFonts w:ascii="Symbol" w:hAnsi="Symbol" w:eastAsia="Symbol" w:cs="Symbol"/>
      </w:rPr>
    </w:lvl>
    <w:lvl w:ilvl="4">
      <w:start w:val="1"/>
      <w:numFmt w:val="bullet"/>
      <w:isLgl w:val="false"/>
      <w:suff w:val="tab"/>
      <w:lvlText w:val="o"/>
      <w:lvlJc w:val="left"/>
      <w:pPr>
        <w:ind w:left="7557" w:hanging="360"/>
      </w:pPr>
      <w:rPr>
        <w:rFonts w:ascii="Courier New" w:hAnsi="Courier New" w:eastAsia="Courier New" w:cs="Courier New"/>
      </w:rPr>
    </w:lvl>
    <w:lvl w:ilvl="5">
      <w:start w:val="1"/>
      <w:numFmt w:val="bullet"/>
      <w:isLgl w:val="false"/>
      <w:suff w:val="tab"/>
      <w:lvlText w:val="§"/>
      <w:lvlJc w:val="left"/>
      <w:pPr>
        <w:ind w:left="8277" w:hanging="360"/>
      </w:pPr>
      <w:rPr>
        <w:rFonts w:ascii="Wingdings" w:hAnsi="Wingdings" w:eastAsia="Wingdings" w:cs="Wingdings"/>
      </w:rPr>
    </w:lvl>
    <w:lvl w:ilvl="6">
      <w:start w:val="1"/>
      <w:numFmt w:val="bullet"/>
      <w:isLgl w:val="false"/>
      <w:suff w:val="tab"/>
      <w:lvlText w:val="·"/>
      <w:lvlJc w:val="left"/>
      <w:pPr>
        <w:ind w:left="8997" w:hanging="360"/>
      </w:pPr>
      <w:rPr>
        <w:rFonts w:ascii="Symbol" w:hAnsi="Symbol" w:eastAsia="Symbol" w:cs="Symbol"/>
      </w:rPr>
    </w:lvl>
    <w:lvl w:ilvl="7">
      <w:start w:val="1"/>
      <w:numFmt w:val="bullet"/>
      <w:isLgl w:val="false"/>
      <w:suff w:val="tab"/>
      <w:lvlText w:val="o"/>
      <w:lvlJc w:val="left"/>
      <w:pPr>
        <w:ind w:left="9717" w:hanging="360"/>
      </w:pPr>
      <w:rPr>
        <w:rFonts w:ascii="Courier New" w:hAnsi="Courier New" w:eastAsia="Courier New" w:cs="Courier New"/>
      </w:rPr>
    </w:lvl>
    <w:lvl w:ilvl="8">
      <w:start w:val="1"/>
      <w:numFmt w:val="bullet"/>
      <w:isLgl w:val="false"/>
      <w:suff w:val="tab"/>
      <w:lvlText w:val="§"/>
      <w:lvlJc w:val="left"/>
      <w:pPr>
        <w:ind w:left="10437" w:hanging="360"/>
      </w:pPr>
      <w:rPr>
        <w:rFonts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56"/>
      </w:pPr>
      <w:rPr>
        <w:rFonts w:ascii="Symbol" w:hAnsi="Symbol" w:eastAsia="Symbol" w:cs="Symbol"/>
      </w:rPr>
    </w:lvl>
    <w:lvl w:ilvl="1">
      <w:start w:val="1"/>
      <w:numFmt w:val="bullet"/>
      <w:isLgl w:val="false"/>
      <w:suff w:val="tab"/>
      <w:lvlText w:val="o"/>
      <w:lvlJc w:val="left"/>
      <w:pPr>
        <w:ind w:left="1440" w:hanging="356"/>
      </w:pPr>
      <w:rPr>
        <w:rFonts w:hint="default" w:ascii="Courier New" w:hAnsi="Courier New" w:cs="Courier New"/>
      </w:rPr>
    </w:lvl>
    <w:lvl w:ilvl="2">
      <w:start w:val="1"/>
      <w:numFmt w:val="bullet"/>
      <w:isLgl w:val="false"/>
      <w:suff w:val="tab"/>
      <w:lvlText w:val=""/>
      <w:lvlJc w:val="left"/>
      <w:pPr>
        <w:ind w:left="2160" w:hanging="356"/>
      </w:pPr>
      <w:rPr>
        <w:rFonts w:hint="default" w:ascii="Wingdings" w:hAnsi="Wingdings"/>
      </w:rPr>
    </w:lvl>
    <w:lvl w:ilvl="3">
      <w:start w:val="1"/>
      <w:numFmt w:val="bullet"/>
      <w:isLgl w:val="false"/>
      <w:suff w:val="tab"/>
      <w:lvlText w:val=""/>
      <w:lvlJc w:val="left"/>
      <w:pPr>
        <w:ind w:left="2880" w:hanging="356"/>
      </w:pPr>
      <w:rPr>
        <w:rFonts w:hint="default" w:ascii="Symbol" w:hAnsi="Symbol"/>
      </w:rPr>
    </w:lvl>
    <w:lvl w:ilvl="4">
      <w:start w:val="1"/>
      <w:numFmt w:val="bullet"/>
      <w:isLgl w:val="false"/>
      <w:suff w:val="tab"/>
      <w:lvlText w:val="o"/>
      <w:lvlJc w:val="left"/>
      <w:pPr>
        <w:ind w:left="3600" w:hanging="356"/>
      </w:pPr>
      <w:rPr>
        <w:rFonts w:hint="default" w:ascii="Courier New" w:hAnsi="Courier New" w:cs="Courier New"/>
      </w:rPr>
    </w:lvl>
    <w:lvl w:ilvl="5">
      <w:start w:val="1"/>
      <w:numFmt w:val="bullet"/>
      <w:isLgl w:val="false"/>
      <w:suff w:val="tab"/>
      <w:lvlText w:val=""/>
      <w:lvlJc w:val="left"/>
      <w:pPr>
        <w:ind w:left="4320" w:hanging="356"/>
      </w:pPr>
      <w:rPr>
        <w:rFonts w:hint="default" w:ascii="Wingdings" w:hAnsi="Wingdings"/>
      </w:rPr>
    </w:lvl>
    <w:lvl w:ilvl="6">
      <w:start w:val="1"/>
      <w:numFmt w:val="bullet"/>
      <w:isLgl w:val="false"/>
      <w:suff w:val="tab"/>
      <w:lvlText w:val=""/>
      <w:lvlJc w:val="left"/>
      <w:pPr>
        <w:ind w:left="5040" w:hanging="356"/>
      </w:pPr>
      <w:rPr>
        <w:rFonts w:hint="default" w:ascii="Symbol" w:hAnsi="Symbol"/>
      </w:rPr>
    </w:lvl>
    <w:lvl w:ilvl="7">
      <w:start w:val="1"/>
      <w:numFmt w:val="bullet"/>
      <w:isLgl w:val="false"/>
      <w:suff w:val="tab"/>
      <w:lvlText w:val="o"/>
      <w:lvlJc w:val="left"/>
      <w:pPr>
        <w:ind w:left="5760" w:hanging="356"/>
      </w:pPr>
      <w:rPr>
        <w:rFonts w:hint="default" w:ascii="Courier New" w:hAnsi="Courier New" w:cs="Courier New"/>
      </w:rPr>
    </w:lvl>
    <w:lvl w:ilvl="8">
      <w:start w:val="1"/>
      <w:numFmt w:val="bullet"/>
      <w:isLgl w:val="false"/>
      <w:suff w:val="tab"/>
      <w:lvlText w:val=""/>
      <w:lvlJc w:val="left"/>
      <w:pPr>
        <w:ind w:left="6480" w:hanging="356"/>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Wingdings" w:hAnsi="Wingdings" w:eastAsia="Wingdings" w:cs="Wingdings"/>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Wingdings" w:hAnsi="Wingdings" w:eastAsia="Wingdings" w:cs="Wingdings"/>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Wingdings" w:hAnsi="Wingdings" w:eastAsia="Wingdings" w:cs="Wingdings"/>
      </w:rPr>
    </w:lvl>
  </w:abstractNum>
  <w:abstractNum w:abstractNumId="4">
    <w:multiLevelType w:val="hybridMultilevel"/>
    <w:lvl w:ilvl="0">
      <w:start w:val="1"/>
      <w:numFmt w:val="bullet"/>
      <w:isLgl w:val="false"/>
      <w:suff w:val="tab"/>
      <w:lvlText w:val="¨"/>
      <w:lvlJc w:val="left"/>
      <w:pPr>
        <w:ind w:left="2525" w:hanging="338"/>
      </w:pPr>
      <w:rPr>
        <w:rFonts w:ascii="Symbol" w:hAnsi="Symbol" w:eastAsia="Symbol" w:cs="Symbol"/>
      </w:rPr>
    </w:lvl>
    <w:lvl w:ilvl="1">
      <w:start w:val="1"/>
      <w:numFmt w:val="bullet"/>
      <w:isLgl w:val="false"/>
      <w:suff w:val="tab"/>
      <w:lvlText w:val="o"/>
      <w:lvlJc w:val="left"/>
      <w:pPr>
        <w:ind w:left="3245" w:hanging="338"/>
      </w:pPr>
      <w:rPr>
        <w:rFonts w:hint="default" w:ascii="Courier New" w:hAnsi="Courier New" w:eastAsia="Courier New" w:cs="Courier New"/>
      </w:rPr>
    </w:lvl>
    <w:lvl w:ilvl="2">
      <w:start w:val="1"/>
      <w:numFmt w:val="bullet"/>
      <w:isLgl w:val="false"/>
      <w:suff w:val="tab"/>
      <w:lvlText w:val="§"/>
      <w:lvlJc w:val="left"/>
      <w:pPr>
        <w:ind w:left="3965" w:hanging="338"/>
      </w:pPr>
      <w:rPr>
        <w:rFonts w:hint="default" w:ascii="Wingdings" w:hAnsi="Wingdings" w:eastAsia="Wingdings" w:cs="Wingdings"/>
      </w:rPr>
    </w:lvl>
    <w:lvl w:ilvl="3">
      <w:start w:val="1"/>
      <w:numFmt w:val="bullet"/>
      <w:isLgl w:val="false"/>
      <w:suff w:val="tab"/>
      <w:lvlText w:val="·"/>
      <w:lvlJc w:val="left"/>
      <w:pPr>
        <w:ind w:left="4685" w:hanging="338"/>
      </w:pPr>
      <w:rPr>
        <w:rFonts w:hint="default" w:ascii="Symbol" w:hAnsi="Symbol" w:eastAsia="Symbol" w:cs="Symbol"/>
      </w:rPr>
    </w:lvl>
    <w:lvl w:ilvl="4">
      <w:start w:val="1"/>
      <w:numFmt w:val="bullet"/>
      <w:isLgl w:val="false"/>
      <w:suff w:val="tab"/>
      <w:lvlText w:val="o"/>
      <w:lvlJc w:val="left"/>
      <w:pPr>
        <w:ind w:left="5405" w:hanging="338"/>
      </w:pPr>
      <w:rPr>
        <w:rFonts w:hint="default" w:ascii="Courier New" w:hAnsi="Courier New" w:eastAsia="Courier New" w:cs="Courier New"/>
      </w:rPr>
    </w:lvl>
    <w:lvl w:ilvl="5">
      <w:start w:val="1"/>
      <w:numFmt w:val="bullet"/>
      <w:isLgl w:val="false"/>
      <w:suff w:val="tab"/>
      <w:lvlText w:val="§"/>
      <w:lvlJc w:val="left"/>
      <w:pPr>
        <w:ind w:left="6125" w:hanging="338"/>
      </w:pPr>
      <w:rPr>
        <w:rFonts w:hint="default" w:ascii="Wingdings" w:hAnsi="Wingdings" w:eastAsia="Wingdings" w:cs="Wingdings"/>
      </w:rPr>
    </w:lvl>
    <w:lvl w:ilvl="6">
      <w:start w:val="1"/>
      <w:numFmt w:val="bullet"/>
      <w:isLgl w:val="false"/>
      <w:suff w:val="tab"/>
      <w:lvlText w:val="·"/>
      <w:lvlJc w:val="left"/>
      <w:pPr>
        <w:ind w:left="6845" w:hanging="338"/>
      </w:pPr>
      <w:rPr>
        <w:rFonts w:hint="default" w:ascii="Symbol" w:hAnsi="Symbol" w:eastAsia="Symbol" w:cs="Symbol"/>
      </w:rPr>
    </w:lvl>
    <w:lvl w:ilvl="7">
      <w:start w:val="1"/>
      <w:numFmt w:val="bullet"/>
      <w:isLgl w:val="false"/>
      <w:suff w:val="tab"/>
      <w:lvlText w:val="o"/>
      <w:lvlJc w:val="left"/>
      <w:pPr>
        <w:ind w:left="7565" w:hanging="338"/>
      </w:pPr>
      <w:rPr>
        <w:rFonts w:hint="default" w:ascii="Courier New" w:hAnsi="Courier New" w:eastAsia="Courier New" w:cs="Courier New"/>
      </w:rPr>
    </w:lvl>
    <w:lvl w:ilvl="8">
      <w:start w:val="1"/>
      <w:numFmt w:val="bullet"/>
      <w:isLgl w:val="false"/>
      <w:suff w:val="tab"/>
      <w:lvlText w:val="§"/>
      <w:lvlJc w:val="left"/>
      <w:pPr>
        <w:ind w:left="8285" w:hanging="338"/>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ü"/>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Wingdings" w:hAnsi="Wingdings" w:eastAsia="Wingdings" w:cs="Wingdings"/>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Wingdings" w:hAnsi="Wingdings" w:eastAsia="Wingdings" w:cs="Wingdings"/>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Wingdings" w:hAnsi="Wingdings" w:eastAsia="Wingdings" w:cs="Wingdings"/>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L Erdle">
    <w15:presenceInfo w15:providerId="Teamlab" w15:userId="c017c001-eaa5-4054-a15d-b7f4cbb0a007"/>
  </w15:person>
  <w15:person w15:author="Heather Butler">
    <w15:presenceInfo w15:providerId="Teamlab" w15:userId="ca68aec1-5578-4bce-8a9b-7e5145d1e9d1"/>
  </w15:person>
  <w15:person w15:author="Michael Davis">
    <w15:presenceInfo w15:providerId="Teamlab" w15:userId="1af3185c-06b3-4f36-9acc-8f0ca1a79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851"/>
  <w:characterSpacingControl w:val="doNotCompress"/>
  <w:footnotePr>
    <w:pos w:val="beneathText"/>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02">
    <w:name w:val="table of figures"/>
    <w:basedOn w:val="2389"/>
    <w:next w:val="2389"/>
    <w:uiPriority w:val="99"/>
    <w:unhideWhenUsed/>
    <w:pPr>
      <w:spacing w:after="0" w:afterAutospacing="0"/>
    </w:pPr>
  </w:style>
  <w:style w:type="paragraph" w:styleId="2303">
    <w:name w:val="endnote text"/>
    <w:basedOn w:val="2389"/>
    <w:link w:val="2304"/>
    <w:uiPriority w:val="99"/>
    <w:semiHidden/>
    <w:unhideWhenUsed/>
    <w:pPr>
      <w:spacing w:after="0" w:line="240" w:lineRule="auto"/>
    </w:pPr>
    <w:rPr>
      <w:sz w:val="20"/>
    </w:rPr>
  </w:style>
  <w:style w:type="character" w:styleId="2304">
    <w:name w:val="Endnote Text Char"/>
    <w:link w:val="2303"/>
    <w:uiPriority w:val="99"/>
    <w:rPr>
      <w:sz w:val="20"/>
    </w:rPr>
  </w:style>
  <w:style w:type="character" w:styleId="2305">
    <w:name w:val="endnote reference"/>
    <w:basedOn w:val="2399"/>
    <w:uiPriority w:val="99"/>
    <w:semiHidden/>
    <w:unhideWhenUsed/>
    <w:rPr>
      <w:vertAlign w:val="superscript"/>
    </w:rPr>
  </w:style>
  <w:style w:type="table" w:styleId="2306">
    <w:name w:val="Table Grid Light"/>
    <w:basedOn w:val="24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307">
    <w:name w:val="Grid Table 1 Light - Accent 1"/>
    <w:basedOn w:val="24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308">
    <w:name w:val="Grid Table 1 Light - Accent 2"/>
    <w:basedOn w:val="24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309">
    <w:name w:val="Grid Table 1 Light - Accent 3"/>
    <w:basedOn w:val="24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310">
    <w:name w:val="Grid Table 1 Light - Accent 4"/>
    <w:basedOn w:val="24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311">
    <w:name w:val="Grid Table 1 Light - Accent 5"/>
    <w:basedOn w:val="24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312">
    <w:name w:val="Grid Table 1 Light - Accent 6"/>
    <w:basedOn w:val="24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313">
    <w:name w:val="Grid Table 2 - Accent 1"/>
    <w:basedOn w:val="24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hemeFill="accent1" w:themeFillTint="34"/>
      </w:tcPr>
    </w:tblStylePr>
    <w:tblStylePr w:type="band1Vert">
      <w:rPr>
        <w:rFonts w:ascii="Arial" w:hAnsi="Arial"/>
        <w:color w:val="404040"/>
        <w:sz w:val="22"/>
      </w:rPr>
      <w:tcPr>
        <w:shd w:val="clear" w:color="ffffff" w:fill="ffffff" w:themeFill="accent1"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314">
    <w:name w:val="Grid Table 2 - Accent 2"/>
    <w:basedOn w:val="24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hemeFill="accent2" w:themeFillTint="32"/>
      </w:tcPr>
    </w:tblStylePr>
    <w:tblStylePr w:type="band1Vert">
      <w:rPr>
        <w:rFonts w:ascii="Arial" w:hAnsi="Arial"/>
        <w:color w:val="404040"/>
        <w:sz w:val="22"/>
      </w:rPr>
      <w:tcPr>
        <w:shd w:val="clear" w:color="ffffff" w:fill="ffffff" w:themeFill="accent2" w:themeFillTint="32"/>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315">
    <w:name w:val="Grid Table 2 - Accent 3"/>
    <w:basedOn w:val="24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hemeFill="accent3" w:themeFillTint="34"/>
      </w:tcPr>
    </w:tblStylePr>
    <w:tblStylePr w:type="band1Vert">
      <w:rPr>
        <w:rFonts w:ascii="Arial" w:hAnsi="Arial"/>
        <w:color w:val="404040"/>
        <w:sz w:val="22"/>
      </w:rPr>
      <w:tcPr>
        <w:shd w:val="clear" w:color="ffffff" w:fill="ffffff" w:themeFill="accent3"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316">
    <w:name w:val="Grid Table 2 - Accent 4"/>
    <w:basedOn w:val="24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hemeFill="accent4" w:themeFillTint="34"/>
      </w:tcPr>
    </w:tblStylePr>
    <w:tblStylePr w:type="band1Vert">
      <w:rPr>
        <w:rFonts w:ascii="Arial" w:hAnsi="Arial"/>
        <w:color w:val="404040"/>
        <w:sz w:val="22"/>
      </w:rPr>
      <w:tcPr>
        <w:shd w:val="clear" w:color="ffffff" w:fill="ffffff" w:themeFill="accent4"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317">
    <w:name w:val="Grid Table 2 - Accent 5"/>
    <w:basedOn w:val="24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hemeFill="accent5" w:themeFillTint="34"/>
      </w:tcPr>
    </w:tblStylePr>
    <w:tblStylePr w:type="band1Vert">
      <w:rPr>
        <w:rFonts w:ascii="Arial" w:hAnsi="Arial"/>
        <w:color w:val="404040"/>
        <w:sz w:val="22"/>
      </w:rPr>
      <w:tcPr>
        <w:shd w:val="clear" w:color="ffffff" w:fill="ffffff" w:themeFill="accent5"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2318">
    <w:name w:val="Grid Table 2 - Accent 6"/>
    <w:basedOn w:val="24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hemeFill="accent6" w:themeFillTint="34"/>
      </w:tcPr>
    </w:tblStylePr>
    <w:tblStylePr w:type="band1Vert">
      <w:rPr>
        <w:rFonts w:ascii="Arial" w:hAnsi="Arial"/>
        <w:color w:val="404040"/>
        <w:sz w:val="22"/>
      </w:rPr>
      <w:tcPr>
        <w:shd w:val="clear" w:color="ffffff" w:fill="ffffff" w:themeFill="accent6"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2319">
    <w:name w:val="Grid Table 3 - Accent 1"/>
    <w:basedOn w:val="24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hemeFill="accent1" w:themeFillTint="34"/>
      </w:tcPr>
    </w:tblStylePr>
    <w:tblStylePr w:type="band1Vert">
      <w:rPr>
        <w:rFonts w:ascii="Arial" w:hAnsi="Arial"/>
        <w:color w:val="404040"/>
        <w:sz w:val="22"/>
      </w:rPr>
      <w:tcPr>
        <w:shd w:val="clear" w:color="ffffff" w:fill="ffffff" w:themeFill="accent1"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0">
    <w:name w:val="Grid Table 3 - Accent 2"/>
    <w:basedOn w:val="24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hemeFill="accent2" w:themeFillTint="32"/>
      </w:tcPr>
    </w:tblStylePr>
    <w:tblStylePr w:type="band1Vert">
      <w:rPr>
        <w:rFonts w:ascii="Arial" w:hAnsi="Arial"/>
        <w:color w:val="404040"/>
        <w:sz w:val="22"/>
      </w:rPr>
      <w:tcPr>
        <w:shd w:val="clear" w:color="ffffff" w:fill="ffffff" w:themeFill="accent2" w:themeFillTint="32"/>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1">
    <w:name w:val="Grid Table 3 - Accent 3"/>
    <w:basedOn w:val="24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hemeFill="accent3" w:themeFillTint="34"/>
      </w:tcPr>
    </w:tblStylePr>
    <w:tblStylePr w:type="band1Vert">
      <w:rPr>
        <w:rFonts w:ascii="Arial" w:hAnsi="Arial"/>
        <w:color w:val="404040"/>
        <w:sz w:val="22"/>
      </w:rPr>
      <w:tcPr>
        <w:shd w:val="clear" w:color="ffffff" w:fill="ffffff" w:themeFill="accent3"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2">
    <w:name w:val="Grid Table 3 - Accent 4"/>
    <w:basedOn w:val="24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hemeFill="accent4" w:themeFillTint="34"/>
      </w:tcPr>
    </w:tblStylePr>
    <w:tblStylePr w:type="band1Vert">
      <w:rPr>
        <w:rFonts w:ascii="Arial" w:hAnsi="Arial"/>
        <w:color w:val="404040"/>
        <w:sz w:val="22"/>
      </w:rPr>
      <w:tcPr>
        <w:shd w:val="clear" w:color="ffffff" w:fill="ffffff" w:themeFill="accent4"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3">
    <w:name w:val="Grid Table 3 - Accent 5"/>
    <w:basedOn w:val="24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hemeFill="accent5" w:themeFillTint="34"/>
      </w:tcPr>
    </w:tblStylePr>
    <w:tblStylePr w:type="band1Vert">
      <w:rPr>
        <w:rFonts w:ascii="Arial" w:hAnsi="Arial"/>
        <w:color w:val="404040"/>
        <w:sz w:val="22"/>
      </w:rPr>
      <w:tcPr>
        <w:shd w:val="clear" w:color="ffffff" w:fill="ffffff" w:themeFill="accent5"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4">
    <w:name w:val="Grid Table 3 - Accent 6"/>
    <w:basedOn w:val="24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hemeFill="accent6" w:themeFillTint="34"/>
      </w:tcPr>
    </w:tblStylePr>
    <w:tblStylePr w:type="band1Vert">
      <w:rPr>
        <w:rFonts w:ascii="Arial" w:hAnsi="Arial"/>
        <w:color w:val="404040"/>
        <w:sz w:val="22"/>
      </w:rPr>
      <w:tcPr>
        <w:shd w:val="clear" w:color="ffffff" w:fill="ffffff" w:themeFill="accent6"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5">
    <w:name w:val="Grid Table 4 - Accent 1"/>
    <w:basedOn w:val="24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hemeFill="accent1" w:themeFillTint="32"/>
      </w:tcPr>
    </w:tblStylePr>
    <w:tblStylePr w:type="band1Vert">
      <w:rPr>
        <w:rFonts w:ascii="Arial" w:hAnsi="Arial"/>
        <w:color w:val="404040"/>
        <w:sz w:val="22"/>
      </w:rPr>
      <w:tcPr>
        <w:shd w:val="clear" w:color="ffffff" w:fill="ffffff" w:themeFill="accent1" w:themeFillTint="32"/>
      </w:tcPr>
    </w:tblStylePr>
    <w:tblStylePr w:type="firstCol">
      <w:rPr>
        <w:b/>
        <w:color w:val="404040"/>
      </w:rPr>
    </w:tblStylePr>
    <w:tblStylePr w:type="firstRow">
      <w:rPr>
        <w:rFonts w:ascii="Arial" w:hAnsi="Arial"/>
        <w:b/>
        <w:color w:val="ffffff"/>
        <w:sz w:val="22"/>
      </w:rPr>
      <w:tcPr>
        <w:shd w:val="clear" w:color="ffffff" w:fill="ffffff"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326">
    <w:name w:val="Grid Table 4 - Accent 2"/>
    <w:basedOn w:val="24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hemeFill="accent2" w:themeFillTint="32"/>
      </w:tcPr>
    </w:tblStylePr>
    <w:tblStylePr w:type="band1Vert">
      <w:rPr>
        <w:rFonts w:ascii="Arial" w:hAnsi="Arial"/>
        <w:color w:val="404040"/>
        <w:sz w:val="22"/>
      </w:rPr>
      <w:tcPr>
        <w:shd w:val="clear" w:color="ffffff" w:fill="ffffff" w:themeFill="accent2" w:themeFillTint="32"/>
      </w:tcPr>
    </w:tblStylePr>
    <w:tblStylePr w:type="firstCol">
      <w:rPr>
        <w:b/>
        <w:color w:val="404040"/>
      </w:rPr>
    </w:tblStylePr>
    <w:tblStylePr w:type="firstRow">
      <w:rPr>
        <w:rFonts w:ascii="Arial" w:hAnsi="Arial"/>
        <w:b/>
        <w:color w:val="ffffff"/>
        <w:sz w:val="22"/>
      </w:rPr>
      <w:tcPr>
        <w:shd w:val="clear" w:color="ffffff" w:fill="ffffff"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327">
    <w:name w:val="Grid Table 4 - Accent 3"/>
    <w:basedOn w:val="24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hemeFill="accent3" w:themeFillTint="34"/>
      </w:tcPr>
    </w:tblStylePr>
    <w:tblStylePr w:type="band1Vert">
      <w:rPr>
        <w:rFonts w:ascii="Arial" w:hAnsi="Arial"/>
        <w:color w:val="404040"/>
        <w:sz w:val="22"/>
      </w:rPr>
      <w:tcPr>
        <w:shd w:val="clear" w:color="ffffff" w:fill="ffffff" w:themeFill="accent3" w:themeFillTint="34"/>
      </w:tcPr>
    </w:tblStylePr>
    <w:tblStylePr w:type="firstCol">
      <w:rPr>
        <w:b/>
        <w:color w:val="404040"/>
      </w:rPr>
    </w:tblStylePr>
    <w:tblStylePr w:type="firstRow">
      <w:rPr>
        <w:rFonts w:ascii="Arial" w:hAnsi="Arial"/>
        <w:b/>
        <w:color w:val="ffffff"/>
        <w:sz w:val="22"/>
      </w:rPr>
      <w:tcPr>
        <w:shd w:val="clear" w:color="ffffff" w:fill="ffffff"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328">
    <w:name w:val="Grid Table 4 - Accent 4"/>
    <w:basedOn w:val="24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hemeFill="accent4" w:themeFillTint="34"/>
      </w:tcPr>
    </w:tblStylePr>
    <w:tblStylePr w:type="band1Vert">
      <w:rPr>
        <w:rFonts w:ascii="Arial" w:hAnsi="Arial"/>
        <w:color w:val="404040"/>
        <w:sz w:val="22"/>
      </w:rPr>
      <w:tcPr>
        <w:shd w:val="clear" w:color="ffffff" w:fill="ffffff" w:themeFill="accent4" w:themeFillTint="34"/>
      </w:tcPr>
    </w:tblStylePr>
    <w:tblStylePr w:type="firstCol">
      <w:rPr>
        <w:b/>
        <w:color w:val="404040"/>
      </w:rPr>
    </w:tblStylePr>
    <w:tblStylePr w:type="firstRow">
      <w:rPr>
        <w:rFonts w:ascii="Arial" w:hAnsi="Arial"/>
        <w:b/>
        <w:color w:val="ffffff"/>
        <w:sz w:val="22"/>
      </w:rPr>
      <w:tcPr>
        <w:shd w:val="clear" w:color="ffffff" w:fill="ffffff"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329">
    <w:name w:val="Grid Table 4 - Accent 5"/>
    <w:basedOn w:val="24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hemeFill="accent5" w:themeFillTint="34"/>
      </w:tcPr>
    </w:tblStylePr>
    <w:tblStylePr w:type="band1Vert">
      <w:rPr>
        <w:rFonts w:ascii="Arial" w:hAnsi="Arial"/>
        <w:color w:val="404040"/>
        <w:sz w:val="22"/>
      </w:rPr>
      <w:tcPr>
        <w:shd w:val="clear" w:color="ffffff" w:fill="ffffff" w:themeFill="accent5" w:themeFillTint="34"/>
      </w:tcPr>
    </w:tblStylePr>
    <w:tblStylePr w:type="firstCol">
      <w:rPr>
        <w:b/>
        <w:color w:val="404040"/>
      </w:rPr>
    </w:tblStylePr>
    <w:tblStylePr w:type="firstRow">
      <w:rPr>
        <w:rFonts w:ascii="Arial" w:hAnsi="Arial"/>
        <w:b/>
        <w:color w:val="ffffff"/>
        <w:sz w:val="22"/>
      </w:rPr>
      <w:tcPr>
        <w:shd w:val="clear" w:color="ffffff" w:fill="ffffff"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330">
    <w:name w:val="Grid Table 4 - Accent 6"/>
    <w:basedOn w:val="24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hemeFill="accent6" w:themeFillTint="34"/>
      </w:tcPr>
    </w:tblStylePr>
    <w:tblStylePr w:type="band1Vert">
      <w:rPr>
        <w:rFonts w:ascii="Arial" w:hAnsi="Arial"/>
        <w:color w:val="404040"/>
        <w:sz w:val="22"/>
      </w:rPr>
      <w:tcPr>
        <w:shd w:val="clear" w:color="ffffff" w:fill="ffffff" w:themeFill="accent6" w:themeFillTint="34"/>
      </w:tcPr>
    </w:tblStylePr>
    <w:tblStylePr w:type="firstCol">
      <w:rPr>
        <w:b/>
        <w:color w:val="404040"/>
      </w:rPr>
    </w:tblStylePr>
    <w:tblStylePr w:type="firstRow">
      <w:rPr>
        <w:rFonts w:ascii="Arial" w:hAnsi="Arial"/>
        <w:b/>
        <w:color w:val="ffffff"/>
        <w:sz w:val="22"/>
      </w:rPr>
      <w:tcPr>
        <w:shd w:val="clear" w:color="ffffff" w:fill="ffffff"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331">
    <w:name w:val="Grid Table 5 Dark - Accent 2"/>
    <w:basedOn w:val="24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2" w:themeFillTint="32"/>
    </w:tblPr>
    <w:tblStylePr w:type="band1Horz">
      <w:tcPr>
        <w:shd w:val="clear" w:color="ffffff" w:fill="ffffff" w:themeFill="accent2" w:themeFillTint="75"/>
      </w:tcPr>
    </w:tblStylePr>
    <w:tblStylePr w:type="band1Vert">
      <w:tcPr>
        <w:shd w:val="clear" w:color="ffffff" w:fill="ffffff" w:themeFill="accent2" w:themeFillTint="75"/>
      </w:tcPr>
    </w:tblStylePr>
    <w:tblStylePr w:type="firstCol">
      <w:rPr>
        <w:rFonts w:ascii="Arial" w:hAnsi="Arial"/>
        <w:b/>
        <w:color w:val="ffffff"/>
        <w:sz w:val="22"/>
      </w:rPr>
      <w:tcPr>
        <w:shd w:val="clear" w:color="ffffff" w:fill="ffffff" w:themeFill="accent2"/>
      </w:tcPr>
    </w:tblStylePr>
    <w:tblStylePr w:type="firstRow">
      <w:rPr>
        <w:rFonts w:ascii="Arial" w:hAnsi="Arial"/>
        <w:b/>
        <w:color w:val="ffffff"/>
        <w:sz w:val="22"/>
      </w:rPr>
      <w:tcPr>
        <w:shd w:val="clear" w:color="ffffff" w:fill="ffffff" w:themeFill="accent2"/>
      </w:tcPr>
    </w:tblStylePr>
    <w:tblStylePr w:type="lastCol">
      <w:rPr>
        <w:rFonts w:ascii="Arial" w:hAnsi="Arial"/>
        <w:b/>
        <w:color w:val="ffffff"/>
        <w:sz w:val="22"/>
      </w:rPr>
      <w:tcPr>
        <w:shd w:val="clear" w:color="ffffff" w:fill="ffffff" w:themeFill="accent2"/>
      </w:tcPr>
    </w:tblStylePr>
    <w:tblStylePr w:type="lastRow">
      <w:rPr>
        <w:rFonts w:ascii="Arial" w:hAnsi="Arial"/>
        <w:b/>
        <w:color w:val="ffffff"/>
        <w:sz w:val="22"/>
      </w:rPr>
      <w:tcPr>
        <w:shd w:val="clear" w:color="ffffff" w:fill="ffffff" w:themeFill="accent2"/>
        <w:tcBorders>
          <w:top w:val="single" w:color="000000" w:themeColor="light1" w:sz="4" w:space="0"/>
        </w:tcBorders>
      </w:tcPr>
    </w:tblStylePr>
  </w:style>
  <w:style w:type="table" w:styleId="2332">
    <w:name w:val="Grid Table 5 Dark - Accent 3"/>
    <w:basedOn w:val="24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3" w:themeFillTint="34"/>
    </w:tblPr>
    <w:tblStylePr w:type="band1Horz">
      <w:tcPr>
        <w:shd w:val="clear" w:color="ffffff" w:fill="ffffff" w:themeFill="accent3" w:themeFillTint="75"/>
      </w:tcPr>
    </w:tblStylePr>
    <w:tblStylePr w:type="band1Vert">
      <w:tcPr>
        <w:shd w:val="clear" w:color="ffffff" w:fill="ffffff" w:themeFill="accent3" w:themeFillTint="75"/>
      </w:tcPr>
    </w:tblStylePr>
    <w:tblStylePr w:type="firstCol">
      <w:rPr>
        <w:rFonts w:ascii="Arial" w:hAnsi="Arial"/>
        <w:b/>
        <w:color w:val="ffffff"/>
        <w:sz w:val="22"/>
      </w:rPr>
      <w:tcPr>
        <w:shd w:val="clear" w:color="ffffff" w:fill="ffffff" w:themeFill="accent3"/>
      </w:tcPr>
    </w:tblStylePr>
    <w:tblStylePr w:type="firstRow">
      <w:rPr>
        <w:rFonts w:ascii="Arial" w:hAnsi="Arial"/>
        <w:b/>
        <w:color w:val="ffffff"/>
        <w:sz w:val="22"/>
      </w:rPr>
      <w:tcPr>
        <w:shd w:val="clear" w:color="ffffff" w:fill="ffffff" w:themeFill="accent3"/>
      </w:tcPr>
    </w:tblStylePr>
    <w:tblStylePr w:type="lastCol">
      <w:rPr>
        <w:rFonts w:ascii="Arial" w:hAnsi="Arial"/>
        <w:b/>
        <w:color w:val="ffffff"/>
        <w:sz w:val="22"/>
      </w:rPr>
      <w:tcPr>
        <w:shd w:val="clear" w:color="ffffff" w:fill="ffffff" w:themeFill="accent3"/>
      </w:tcPr>
    </w:tblStylePr>
    <w:tblStylePr w:type="lastRow">
      <w:rPr>
        <w:rFonts w:ascii="Arial" w:hAnsi="Arial"/>
        <w:b/>
        <w:color w:val="ffffff"/>
        <w:sz w:val="22"/>
      </w:rPr>
      <w:tcPr>
        <w:shd w:val="clear" w:color="ffffff" w:fill="ffffff" w:themeFill="accent3"/>
        <w:tcBorders>
          <w:top w:val="single" w:color="000000" w:themeColor="light1" w:sz="4" w:space="0"/>
        </w:tcBorders>
      </w:tcPr>
    </w:tblStylePr>
  </w:style>
  <w:style w:type="table" w:styleId="2333">
    <w:name w:val="Grid Table 5 Dark - Accent 5"/>
    <w:basedOn w:val="24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5" w:themeFillTint="34"/>
    </w:tblPr>
    <w:tblStylePr w:type="band1Horz">
      <w:tcPr>
        <w:shd w:val="clear" w:color="ffffff" w:fill="ffffff" w:themeFill="accent5" w:themeFillTint="75"/>
      </w:tcPr>
    </w:tblStylePr>
    <w:tblStylePr w:type="band1Vert">
      <w:tcPr>
        <w:shd w:val="clear" w:color="ffffff" w:fill="ffffff" w:themeFill="accent5" w:themeFillTint="75"/>
      </w:tcPr>
    </w:tblStylePr>
    <w:tblStylePr w:type="firstCol">
      <w:rPr>
        <w:rFonts w:ascii="Arial" w:hAnsi="Arial"/>
        <w:b/>
        <w:color w:val="ffffff"/>
        <w:sz w:val="22"/>
      </w:rPr>
      <w:tcPr>
        <w:shd w:val="clear" w:color="ffffff" w:fill="ffffff" w:themeFill="accent5"/>
      </w:tcPr>
    </w:tblStylePr>
    <w:tblStylePr w:type="firstRow">
      <w:rPr>
        <w:rFonts w:ascii="Arial" w:hAnsi="Arial"/>
        <w:b/>
        <w:color w:val="ffffff"/>
        <w:sz w:val="22"/>
      </w:rPr>
      <w:tcPr>
        <w:shd w:val="clear" w:color="ffffff" w:fill="ffffff" w:themeFill="accent5"/>
      </w:tcPr>
    </w:tblStylePr>
    <w:tblStylePr w:type="lastCol">
      <w:rPr>
        <w:rFonts w:ascii="Arial" w:hAnsi="Arial"/>
        <w:b/>
        <w:color w:val="ffffff"/>
        <w:sz w:val="22"/>
      </w:rPr>
      <w:tcPr>
        <w:shd w:val="clear" w:color="ffffff" w:fill="ffffff" w:themeFill="accent5"/>
      </w:tcPr>
    </w:tblStylePr>
    <w:tblStylePr w:type="lastRow">
      <w:rPr>
        <w:rFonts w:ascii="Arial" w:hAnsi="Arial"/>
        <w:b/>
        <w:color w:val="ffffff"/>
        <w:sz w:val="22"/>
      </w:rPr>
      <w:tcPr>
        <w:shd w:val="clear" w:color="ffffff" w:fill="ffffff" w:themeFill="accent5"/>
        <w:tcBorders>
          <w:top w:val="single" w:color="000000" w:themeColor="light1" w:sz="4" w:space="0"/>
        </w:tcBorders>
      </w:tcPr>
    </w:tblStylePr>
  </w:style>
  <w:style w:type="table" w:styleId="2334">
    <w:name w:val="Grid Table 5 Dark - Accent 6"/>
    <w:basedOn w:val="24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6" w:themeFillTint="34"/>
    </w:tblPr>
    <w:tblStylePr w:type="band1Horz">
      <w:tcPr>
        <w:shd w:val="clear" w:color="ffffff" w:fill="ffffff" w:themeFill="accent6" w:themeFillTint="75"/>
      </w:tcPr>
    </w:tblStylePr>
    <w:tblStylePr w:type="band1Vert">
      <w:tcPr>
        <w:shd w:val="clear" w:color="ffffff" w:fill="ffffff" w:themeFill="accent6" w:themeFillTint="75"/>
      </w:tcPr>
    </w:tblStylePr>
    <w:tblStylePr w:type="firstCol">
      <w:rPr>
        <w:rFonts w:ascii="Arial" w:hAnsi="Arial"/>
        <w:b/>
        <w:color w:val="ffffff"/>
        <w:sz w:val="22"/>
      </w:rPr>
      <w:tcPr>
        <w:shd w:val="clear" w:color="ffffff" w:fill="ffffff" w:themeFill="accent6"/>
      </w:tcPr>
    </w:tblStylePr>
    <w:tblStylePr w:type="firstRow">
      <w:rPr>
        <w:rFonts w:ascii="Arial" w:hAnsi="Arial"/>
        <w:b/>
        <w:color w:val="ffffff"/>
        <w:sz w:val="22"/>
      </w:rPr>
      <w:tcPr>
        <w:shd w:val="clear" w:color="ffffff" w:fill="ffffff" w:themeFill="accent6"/>
      </w:tcPr>
    </w:tblStylePr>
    <w:tblStylePr w:type="lastCol">
      <w:rPr>
        <w:rFonts w:ascii="Arial" w:hAnsi="Arial"/>
        <w:b/>
        <w:color w:val="ffffff"/>
        <w:sz w:val="22"/>
      </w:rPr>
      <w:tcPr>
        <w:shd w:val="clear" w:color="ffffff" w:fill="ffffff" w:themeFill="accent6"/>
      </w:tcPr>
    </w:tblStylePr>
    <w:tblStylePr w:type="lastRow">
      <w:rPr>
        <w:rFonts w:ascii="Arial" w:hAnsi="Arial"/>
        <w:b/>
        <w:color w:val="ffffff"/>
        <w:sz w:val="22"/>
      </w:rPr>
      <w:tcPr>
        <w:shd w:val="clear" w:color="ffffff" w:fill="ffffff" w:themeFill="accent6"/>
        <w:tcBorders>
          <w:top w:val="single" w:color="000000" w:themeColor="light1" w:sz="4" w:space="0"/>
        </w:tcBorders>
      </w:tcPr>
    </w:tblStylePr>
  </w:style>
  <w:style w:type="table" w:styleId="2335">
    <w:name w:val="Grid Table 6 Colorful - Accent 1"/>
    <w:basedOn w:val="24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hemeFill="accent1" w:themeFillTint="34"/>
      </w:tcPr>
    </w:tblStylePr>
    <w:tblStylePr w:type="band1Vert">
      <w:tcPr>
        <w:shd w:val="clear" w:color="ffffff" w:fill="ffffff" w:themeFill="accent1" w:themeFillTint="34"/>
      </w:tcPr>
    </w:tblStylePr>
    <w:tblStylePr w:type="band2Horz">
      <w:rPr>
        <w:rFonts w:ascii="Arial" w:hAnsi="Arial"/>
        <w:color w:val="404040" w:themeColor="accent1" w:themeTint="80" w:themeShade="95"/>
        <w:sz w:val="22"/>
      </w:rPr>
    </w:tblStylePr>
    <w:tblStylePr w:type="firstCol">
      <w:rPr>
        <w:b/>
        <w:color w:val="368d9d" w:themeColor="accent1" w:themeTint="80" w:themeShade="95"/>
      </w:rPr>
    </w:tblStylePr>
    <w:tblStylePr w:type="firstRow">
      <w:rPr>
        <w:b/>
        <w:color w:val="368d9d" w:themeColor="accent1" w:themeTint="80" w:themeShade="95"/>
      </w:rPr>
      <w:tcPr>
        <w:tcBorders>
          <w:bottom w:val="single" w:color="000000" w:themeColor="accent1" w:themeTint="80" w:sz="12" w:space="0"/>
        </w:tcBorders>
      </w:tcPr>
    </w:tblStylePr>
    <w:tblStylePr w:type="lastCol">
      <w:rPr>
        <w:b/>
        <w:color w:val="368d9d" w:themeColor="accent1" w:themeTint="80" w:themeShade="95"/>
      </w:rPr>
    </w:tblStylePr>
    <w:tblStylePr w:type="lastRow">
      <w:rPr>
        <w:b/>
        <w:color w:val="368d9d" w:themeColor="accent1" w:themeTint="80" w:themeShade="95"/>
      </w:rPr>
    </w:tblStylePr>
    <w:tblStylePr w:type="wholeTable">
      <w:rPr>
        <w:rFonts w:ascii="Arial" w:hAnsi="Arial"/>
        <w:color w:val="404040" w:themeColor="accent1" w:themeTint="80" w:themeShade="95"/>
        <w:sz w:val="22"/>
      </w:rPr>
    </w:tblStylePr>
  </w:style>
  <w:style w:type="table" w:styleId="2336">
    <w:name w:val="Grid Table 6 Colorful - Accent 2"/>
    <w:basedOn w:val="24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hemeFill="accent2" w:themeFillTint="32"/>
      </w:tcPr>
    </w:tblStylePr>
    <w:tblStylePr w:type="band1Vert">
      <w:tcPr>
        <w:shd w:val="clear" w:color="ffffff" w:fill="ffffff" w:themeFill="accent2" w:themeFillTint="32"/>
      </w:tcPr>
    </w:tblStylePr>
    <w:tblStylePr w:type="band2Horz">
      <w:rPr>
        <w:rFonts w:ascii="Arial" w:hAnsi="Arial"/>
        <w:color w:val="404040" w:themeColor="accent2" w:themeTint="97" w:themeShade="95"/>
        <w:sz w:val="22"/>
      </w:rPr>
    </w:tblStylePr>
    <w:tblStylePr w:type="firstCol">
      <w:rPr>
        <w:b/>
        <w:color w:val="d29001" w:themeColor="accent2" w:themeTint="97" w:themeShade="95"/>
      </w:rPr>
    </w:tblStylePr>
    <w:tblStylePr w:type="firstRow">
      <w:rPr>
        <w:b/>
        <w:color w:val="d29001" w:themeColor="accent2" w:themeTint="97" w:themeShade="95"/>
      </w:rPr>
      <w:tcPr>
        <w:tcBorders>
          <w:bottom w:val="single" w:color="000000" w:themeColor="accent2" w:themeTint="97" w:sz="12" w:space="0"/>
        </w:tcBorders>
      </w:tcPr>
    </w:tblStylePr>
    <w:tblStylePr w:type="lastCol">
      <w:rPr>
        <w:b/>
        <w:color w:val="d29001" w:themeColor="accent2" w:themeTint="97" w:themeShade="95"/>
      </w:rPr>
    </w:tblStylePr>
    <w:tblStylePr w:type="lastRow">
      <w:rPr>
        <w:b/>
        <w:color w:val="d29001" w:themeColor="accent2" w:themeTint="97" w:themeShade="95"/>
      </w:rPr>
    </w:tblStylePr>
    <w:tblStylePr w:type="wholeTable">
      <w:rPr>
        <w:rFonts w:ascii="Arial" w:hAnsi="Arial"/>
        <w:color w:val="404040" w:themeColor="accent2" w:themeTint="97" w:themeShade="95"/>
        <w:sz w:val="22"/>
      </w:rPr>
    </w:tblStylePr>
  </w:style>
  <w:style w:type="table" w:styleId="2337">
    <w:name w:val="Grid Table 6 Colorful - Accent 3"/>
    <w:basedOn w:val="24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hemeFill="accent3" w:themeFillTint="34"/>
      </w:tcPr>
    </w:tblStylePr>
    <w:tblStylePr w:type="band1Vert">
      <w:tcPr>
        <w:shd w:val="clear" w:color="ffffff" w:fill="ffffff" w:themeFill="accent3" w:themeFillTint="34"/>
      </w:tcPr>
    </w:tblStylePr>
    <w:tblStylePr w:type="band2Horz">
      <w:rPr>
        <w:rFonts w:ascii="Arial" w:hAnsi="Arial"/>
        <w:color w:val="404040" w:themeColor="accent3" w:themeTint="FE" w:themeShade="95"/>
        <w:sz w:val="22"/>
      </w:rPr>
    </w:tblStylePr>
    <w:tblStylePr w:type="firstCol">
      <w:rPr>
        <w:b/>
        <w:color w:val="711a1e" w:themeColor="accent3" w:themeTint="FE" w:themeShade="95"/>
      </w:rPr>
    </w:tblStylePr>
    <w:tblStylePr w:type="firstRow">
      <w:rPr>
        <w:b/>
        <w:color w:val="711a1e" w:themeColor="accent3" w:themeTint="FE" w:themeShade="95"/>
      </w:rPr>
      <w:tcPr>
        <w:tcBorders>
          <w:bottom w:val="single" w:color="000000" w:themeColor="accent3" w:themeTint="FE" w:sz="12" w:space="0"/>
        </w:tcBorders>
      </w:tcPr>
    </w:tblStylePr>
    <w:tblStylePr w:type="lastCol">
      <w:rPr>
        <w:b/>
        <w:color w:val="711a1e" w:themeColor="accent3" w:themeTint="FE" w:themeShade="95"/>
      </w:rPr>
    </w:tblStylePr>
    <w:tblStylePr w:type="lastRow">
      <w:rPr>
        <w:b/>
        <w:color w:val="711a1e" w:themeColor="accent3" w:themeTint="FE" w:themeShade="95"/>
      </w:rPr>
    </w:tblStylePr>
    <w:tblStylePr w:type="wholeTable">
      <w:rPr>
        <w:rFonts w:ascii="Arial" w:hAnsi="Arial"/>
        <w:color w:val="404040" w:themeColor="accent3" w:themeTint="FE" w:themeShade="95"/>
        <w:sz w:val="22"/>
      </w:rPr>
    </w:tblStylePr>
  </w:style>
  <w:style w:type="table" w:styleId="2338">
    <w:name w:val="Grid Table 6 Colorful - Accent 4"/>
    <w:basedOn w:val="24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hemeFill="accent4" w:themeFillTint="34"/>
      </w:tcPr>
    </w:tblStylePr>
    <w:tblStylePr w:type="band1Vert">
      <w:tcPr>
        <w:shd w:val="clear" w:color="ffffff" w:fill="ffffff" w:themeFill="accent4" w:themeFillTint="34"/>
      </w:tcPr>
    </w:tblStylePr>
    <w:tblStylePr w:type="band2Horz">
      <w:rPr>
        <w:rFonts w:ascii="Arial" w:hAnsi="Arial"/>
        <w:color w:val="404040" w:themeColor="accent4" w:themeTint="9A" w:themeShade="95"/>
        <w:sz w:val="22"/>
      </w:rPr>
    </w:tblStylePr>
    <w:tblStylePr w:type="firstCol">
      <w:rPr>
        <w:b/>
        <w:color w:val="76942d" w:themeColor="accent4" w:themeTint="9A" w:themeShade="95"/>
      </w:rPr>
    </w:tblStylePr>
    <w:tblStylePr w:type="firstRow">
      <w:rPr>
        <w:b/>
        <w:color w:val="76942d" w:themeColor="accent4" w:themeTint="9A" w:themeShade="95"/>
      </w:rPr>
      <w:tcPr>
        <w:tcBorders>
          <w:bottom w:val="single" w:color="000000" w:themeColor="accent4" w:themeTint="9A" w:sz="12" w:space="0"/>
        </w:tcBorders>
      </w:tcPr>
    </w:tblStylePr>
    <w:tblStylePr w:type="lastCol">
      <w:rPr>
        <w:b/>
        <w:color w:val="76942d" w:themeColor="accent4" w:themeTint="9A" w:themeShade="95"/>
      </w:rPr>
    </w:tblStylePr>
    <w:tblStylePr w:type="lastRow">
      <w:rPr>
        <w:b/>
        <w:color w:val="76942d" w:themeColor="accent4" w:themeTint="9A" w:themeShade="95"/>
      </w:rPr>
    </w:tblStylePr>
    <w:tblStylePr w:type="wholeTable">
      <w:rPr>
        <w:rFonts w:ascii="Arial" w:hAnsi="Arial"/>
        <w:color w:val="404040" w:themeColor="accent4" w:themeTint="9A" w:themeShade="95"/>
        <w:sz w:val="22"/>
      </w:rPr>
    </w:tblStylePr>
  </w:style>
  <w:style w:type="table" w:styleId="2339">
    <w:name w:val="Grid Table 6 Colorful - Accent 5"/>
    <w:basedOn w:val="24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hemeFill="accent5" w:themeFillTint="34"/>
      </w:tcPr>
    </w:tblStylePr>
    <w:tblStylePr w:type="band1Vert">
      <w:tcPr>
        <w:shd w:val="clear" w:color="ffffff" w:fill="ffffff" w:themeFill="accent5" w:themeFillTint="34"/>
      </w:tcPr>
    </w:tblStylePr>
    <w:tblStylePr w:type="band2Horz">
      <w:rPr>
        <w:rFonts w:ascii="Arial" w:hAnsi="Arial"/>
        <w:color w:val="404040" w:themeColor="accent5" w:themeShade="95"/>
        <w:sz w:val="22"/>
      </w:rPr>
    </w:tblStylePr>
    <w:tblStylePr w:type="firstCol">
      <w:rPr>
        <w:b/>
        <w:color w:val="572603" w:themeColor="accent5" w:themeShade="95"/>
      </w:rPr>
    </w:tblStylePr>
    <w:tblStylePr w:type="firstRow">
      <w:rPr>
        <w:b/>
        <w:color w:val="572603" w:themeColor="accent5" w:themeShade="95"/>
      </w:rPr>
      <w:tcPr>
        <w:tcBorders>
          <w:bottom w:val="single" w:color="000000" w:themeColor="accent5" w:sz="12" w:space="0"/>
        </w:tcBorders>
      </w:tcPr>
    </w:tblStylePr>
    <w:tblStylePr w:type="lastCol">
      <w:rPr>
        <w:b/>
        <w:color w:val="572603" w:themeColor="accent5" w:themeShade="95"/>
      </w:rPr>
    </w:tblStylePr>
    <w:tblStylePr w:type="lastRow">
      <w:rPr>
        <w:b/>
        <w:color w:val="572603" w:themeColor="accent5" w:themeShade="95"/>
      </w:rPr>
    </w:tblStylePr>
    <w:tblStylePr w:type="wholeTable">
      <w:rPr>
        <w:rFonts w:ascii="Arial" w:hAnsi="Arial"/>
        <w:color w:val="404040" w:themeColor="accent5" w:themeShade="95"/>
        <w:sz w:val="22"/>
      </w:rPr>
    </w:tblStylePr>
  </w:style>
  <w:style w:type="table" w:styleId="2340">
    <w:name w:val="Grid Table 6 Colorful - Accent 6"/>
    <w:basedOn w:val="24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hemeFill="accent6" w:themeFillTint="34"/>
      </w:tcPr>
    </w:tblStylePr>
    <w:tblStylePr w:type="band1Vert">
      <w:tcPr>
        <w:shd w:val="clear" w:color="ffffff" w:fill="ffffff" w:themeFill="accent6" w:themeFillTint="34"/>
      </w:tcPr>
    </w:tblStylePr>
    <w:tblStylePr w:type="band2Horz">
      <w:rPr>
        <w:rFonts w:ascii="Arial" w:hAnsi="Arial"/>
        <w:color w:val="404040" w:themeColor="accent5" w:themeShade="95"/>
        <w:sz w:val="22"/>
      </w:rPr>
    </w:tblStylePr>
    <w:tblStylePr w:type="firstCol">
      <w:rPr>
        <w:b/>
        <w:color w:val="572603" w:themeColor="accent5" w:themeShade="95"/>
      </w:rPr>
    </w:tblStylePr>
    <w:tblStylePr w:type="firstRow">
      <w:rPr>
        <w:b/>
        <w:color w:val="572603" w:themeColor="accent5" w:themeShade="95"/>
      </w:rPr>
      <w:tcPr>
        <w:tcBorders>
          <w:bottom w:val="single" w:color="000000" w:themeColor="accent6" w:sz="12" w:space="0"/>
        </w:tcBorders>
      </w:tcPr>
    </w:tblStylePr>
    <w:tblStylePr w:type="lastCol">
      <w:rPr>
        <w:b/>
        <w:color w:val="572603" w:themeColor="accent5" w:themeShade="95"/>
      </w:rPr>
    </w:tblStylePr>
    <w:tblStylePr w:type="lastRow">
      <w:rPr>
        <w:b/>
        <w:color w:val="572603" w:themeColor="accent5" w:themeShade="95"/>
      </w:rPr>
    </w:tblStylePr>
    <w:tblStylePr w:type="wholeTable">
      <w:rPr>
        <w:rFonts w:ascii="Arial" w:hAnsi="Arial"/>
        <w:color w:val="404040" w:themeColor="accent5" w:themeShade="95"/>
        <w:sz w:val="22"/>
      </w:rPr>
    </w:tblStylePr>
  </w:style>
  <w:style w:type="table" w:styleId="2341">
    <w:name w:val="Grid Table 7 Colorful - Accent 1"/>
    <w:basedOn w:val="24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8d9d" w:themeColor="accent1" w:themeTint="80" w:themeShade="95"/>
        <w:sz w:val="22"/>
      </w:rPr>
      <w:tcPr>
        <w:shd w:val="clear" w:color="ffffff" w:fill="ffffff" w:themeFill="accent1" w:themeFillTint="34"/>
      </w:tcPr>
    </w:tblStylePr>
    <w:tblStylePr w:type="band1Vert">
      <w:tcPr>
        <w:shd w:val="clear" w:color="ffffff" w:fill="ffffff" w:themeFill="accent1" w:themeFillTint="34"/>
      </w:tcPr>
    </w:tblStylePr>
    <w:tblStylePr w:type="band2Horz">
      <w:rPr>
        <w:rFonts w:ascii="Arial" w:hAnsi="Arial"/>
        <w:color w:val="368d9d" w:themeColor="accent1" w:themeTint="80" w:themeShade="95"/>
        <w:sz w:val="22"/>
      </w:rPr>
    </w:tblStylePr>
    <w:tblStylePr w:type="firstCol">
      <w:rPr>
        <w:rFonts w:ascii="Arial" w:hAnsi="Arial"/>
        <w:i/>
        <w:color w:val="368d9d"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8d9d" w:themeColor="accent1" w:themeTint="80" w:themeShade="95"/>
        <w:sz w:val="22"/>
      </w:rPr>
      <w:tcPr>
        <w:shd w:val="clear" w:color="ffffff"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8d9d"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8d9d" w:themeColor="accent1" w:themeTint="80" w:themeShade="95"/>
        <w:sz w:val="22"/>
      </w:rPr>
      <w:tcPr>
        <w:shd w:val="clear" w:color="ffffff"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342">
    <w:name w:val="Grid Table 7 Colorful - Accent 2"/>
    <w:basedOn w:val="24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d29001" w:themeColor="accent2" w:themeTint="97" w:themeShade="95"/>
        <w:sz w:val="22"/>
      </w:rPr>
      <w:tcPr>
        <w:shd w:val="clear" w:color="ffffff" w:fill="ffffff" w:themeFill="accent2" w:themeFillTint="32"/>
      </w:tcPr>
    </w:tblStylePr>
    <w:tblStylePr w:type="band1Vert">
      <w:tcPr>
        <w:shd w:val="clear" w:color="ffffff" w:fill="ffffff" w:themeFill="accent2" w:themeFillTint="32"/>
      </w:tcPr>
    </w:tblStylePr>
    <w:tblStylePr w:type="band2Horz">
      <w:rPr>
        <w:rFonts w:ascii="Arial" w:hAnsi="Arial"/>
        <w:color w:val="d29001" w:themeColor="accent2" w:themeTint="97" w:themeShade="95"/>
        <w:sz w:val="22"/>
      </w:rPr>
    </w:tblStylePr>
    <w:tblStylePr w:type="firstCol">
      <w:rPr>
        <w:rFonts w:ascii="Arial" w:hAnsi="Arial"/>
        <w:i/>
        <w:color w:val="d29001"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d29001" w:themeColor="accent2" w:themeTint="97" w:themeShade="95"/>
        <w:sz w:val="22"/>
      </w:rPr>
      <w:tcPr>
        <w:shd w:val="clear" w:color="ffffff"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d29001"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d29001" w:themeColor="accent2" w:themeTint="97" w:themeShade="95"/>
        <w:sz w:val="22"/>
      </w:rPr>
      <w:tcPr>
        <w:shd w:val="clear" w:color="ffffff"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343">
    <w:name w:val="Grid Table 7 Colorful - Accent 3"/>
    <w:basedOn w:val="24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711a1e" w:themeColor="accent3" w:themeTint="FE" w:themeShade="95"/>
        <w:sz w:val="22"/>
      </w:rPr>
      <w:tcPr>
        <w:shd w:val="clear" w:color="ffffff" w:fill="ffffff" w:themeFill="accent3" w:themeFillTint="34"/>
      </w:tcPr>
    </w:tblStylePr>
    <w:tblStylePr w:type="band1Vert">
      <w:tcPr>
        <w:shd w:val="clear" w:color="ffffff" w:fill="ffffff" w:themeFill="accent3" w:themeFillTint="34"/>
      </w:tcPr>
    </w:tblStylePr>
    <w:tblStylePr w:type="band2Horz">
      <w:rPr>
        <w:rFonts w:ascii="Arial" w:hAnsi="Arial"/>
        <w:color w:val="711a1e" w:themeColor="accent3" w:themeTint="FE" w:themeShade="95"/>
        <w:sz w:val="22"/>
      </w:rPr>
    </w:tblStylePr>
    <w:tblStylePr w:type="firstCol">
      <w:rPr>
        <w:rFonts w:ascii="Arial" w:hAnsi="Arial"/>
        <w:i/>
        <w:color w:val="711a1e"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711a1e" w:themeColor="accent3" w:themeTint="FE" w:themeShade="95"/>
        <w:sz w:val="22"/>
      </w:rPr>
      <w:tcPr>
        <w:shd w:val="clear" w:color="ffffff"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711a1e"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711a1e" w:themeColor="accent3" w:themeTint="FE" w:themeShade="95"/>
        <w:sz w:val="22"/>
      </w:rPr>
      <w:tcPr>
        <w:shd w:val="clear" w:color="ffffff"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344">
    <w:name w:val="Grid Table 7 Colorful - Accent 4"/>
    <w:basedOn w:val="24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76942d" w:themeColor="accent4" w:themeTint="9A" w:themeShade="95"/>
        <w:sz w:val="22"/>
      </w:rPr>
      <w:tcPr>
        <w:shd w:val="clear" w:color="ffffff" w:fill="ffffff" w:themeFill="accent4" w:themeFillTint="34"/>
      </w:tcPr>
    </w:tblStylePr>
    <w:tblStylePr w:type="band1Vert">
      <w:tcPr>
        <w:shd w:val="clear" w:color="ffffff" w:fill="ffffff" w:themeFill="accent4" w:themeFillTint="34"/>
      </w:tcPr>
    </w:tblStylePr>
    <w:tblStylePr w:type="band2Horz">
      <w:rPr>
        <w:rFonts w:ascii="Arial" w:hAnsi="Arial"/>
        <w:color w:val="76942d" w:themeColor="accent4" w:themeTint="9A" w:themeShade="95"/>
        <w:sz w:val="22"/>
      </w:rPr>
    </w:tblStylePr>
    <w:tblStylePr w:type="firstCol">
      <w:rPr>
        <w:rFonts w:ascii="Arial" w:hAnsi="Arial"/>
        <w:i/>
        <w:color w:val="76942d"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76942d" w:themeColor="accent4" w:themeTint="9A" w:themeShade="95"/>
        <w:sz w:val="22"/>
      </w:rPr>
      <w:tcPr>
        <w:shd w:val="clear" w:color="ffffff"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76942d"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76942d" w:themeColor="accent4" w:themeTint="9A" w:themeShade="95"/>
        <w:sz w:val="22"/>
      </w:rPr>
      <w:tcPr>
        <w:shd w:val="clear" w:color="ffffff"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345">
    <w:name w:val="Grid Table 7 Colorful - Accent 5"/>
    <w:basedOn w:val="24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572603" w:themeColor="accent5" w:themeShade="95"/>
        <w:sz w:val="22"/>
      </w:rPr>
      <w:tcPr>
        <w:shd w:val="clear" w:color="ffffff" w:fill="ffffff" w:themeFill="accent5" w:themeFillTint="34"/>
      </w:tcPr>
    </w:tblStylePr>
    <w:tblStylePr w:type="band1Vert">
      <w:tcPr>
        <w:shd w:val="clear" w:color="ffffff" w:fill="ffffff" w:themeFill="accent5" w:themeFillTint="34"/>
      </w:tcPr>
    </w:tblStylePr>
    <w:tblStylePr w:type="band2Horz">
      <w:rPr>
        <w:rFonts w:ascii="Arial" w:hAnsi="Arial"/>
        <w:color w:val="572603" w:themeColor="accent5" w:themeShade="95"/>
        <w:sz w:val="22"/>
      </w:rPr>
    </w:tblStylePr>
    <w:tblStylePr w:type="firstCol">
      <w:rPr>
        <w:rFonts w:ascii="Arial" w:hAnsi="Arial"/>
        <w:i/>
        <w:color w:val="572603"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72603" w:themeColor="accent5" w:themeShade="95"/>
        <w:sz w:val="22"/>
      </w:rPr>
      <w:tcPr>
        <w:shd w:val="clear" w:color="ffffff"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72603"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72603" w:themeColor="accent5" w:themeShade="95"/>
        <w:sz w:val="22"/>
      </w:rPr>
      <w:tcPr>
        <w:shd w:val="clear" w:color="ffffff"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346">
    <w:name w:val="Grid Table 7 Colorful - Accent 6"/>
    <w:basedOn w:val="24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293552" w:themeColor="accent6" w:themeShade="95"/>
        <w:sz w:val="22"/>
      </w:rPr>
      <w:tcPr>
        <w:shd w:val="clear" w:color="ffffff" w:fill="ffffff" w:themeFill="accent6" w:themeFillTint="34"/>
      </w:tcPr>
    </w:tblStylePr>
    <w:tblStylePr w:type="band1Vert">
      <w:tcPr>
        <w:shd w:val="clear" w:color="ffffff" w:fill="ffffff" w:themeFill="accent6" w:themeFillTint="34"/>
      </w:tcPr>
    </w:tblStylePr>
    <w:tblStylePr w:type="band2Horz">
      <w:rPr>
        <w:rFonts w:ascii="Arial" w:hAnsi="Arial"/>
        <w:color w:val="293552" w:themeColor="accent6" w:themeShade="95"/>
        <w:sz w:val="22"/>
      </w:rPr>
    </w:tblStylePr>
    <w:tblStylePr w:type="firstCol">
      <w:rPr>
        <w:rFonts w:ascii="Arial" w:hAnsi="Arial"/>
        <w:i/>
        <w:color w:val="293552"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93552" w:themeColor="accent6" w:themeShade="95"/>
        <w:sz w:val="22"/>
      </w:rPr>
      <w:tcPr>
        <w:shd w:val="clear" w:color="ffffff"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93552"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93552" w:themeColor="accent6" w:themeShade="95"/>
        <w:sz w:val="22"/>
      </w:rPr>
      <w:tcPr>
        <w:shd w:val="clear" w:color="ffffff"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347">
    <w:name w:val="List Table 1 Light - Accent 1"/>
    <w:basedOn w:val="2400"/>
    <w:uiPriority w:val="99"/>
    <w:pPr>
      <w:spacing w:after="0" w:line="240" w:lineRule="auto"/>
    </w:pPr>
    <w:tblPr>
      <w:tblStyleRowBandSize w:val="1"/>
      <w:tblStyleColBandSize w:val="1"/>
      <w:tblInd w:w="0" w:type="dxa"/>
    </w:tblPr>
    <w:tblStylePr w:type="band1Horz">
      <w:tcPr>
        <w:shd w:val="clear" w:color="ffffff" w:fill="ffffff" w:themeFill="accent1" w:themeFillTint="40"/>
      </w:tcPr>
    </w:tblStylePr>
    <w:tblStylePr w:type="band1Vert">
      <w:tcPr>
        <w:shd w:val="clear" w:color="ffffff" w:fill="ffffff"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348">
    <w:name w:val="List Table 1 Light - Accent 2"/>
    <w:basedOn w:val="2400"/>
    <w:uiPriority w:val="99"/>
    <w:pPr>
      <w:spacing w:after="0" w:line="240" w:lineRule="auto"/>
    </w:pPr>
    <w:tblPr>
      <w:tblStyleRowBandSize w:val="1"/>
      <w:tblStyleColBandSize w:val="1"/>
      <w:tblInd w:w="0" w:type="dxa"/>
    </w:tblPr>
    <w:tblStylePr w:type="band1Horz">
      <w:tcPr>
        <w:shd w:val="clear" w:color="ffffff" w:fill="ffffff" w:themeFill="accent2" w:themeFillTint="40"/>
      </w:tcPr>
    </w:tblStylePr>
    <w:tblStylePr w:type="band1Vert">
      <w:tcPr>
        <w:shd w:val="clear" w:color="ffffff" w:fill="ffffff"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349">
    <w:name w:val="List Table 1 Light - Accent 3"/>
    <w:basedOn w:val="2400"/>
    <w:uiPriority w:val="99"/>
    <w:pPr>
      <w:spacing w:after="0" w:line="240" w:lineRule="auto"/>
    </w:pPr>
    <w:tblPr>
      <w:tblStyleRowBandSize w:val="1"/>
      <w:tblStyleColBandSize w:val="1"/>
      <w:tblInd w:w="0" w:type="dxa"/>
    </w:tblPr>
    <w:tblStylePr w:type="band1Horz">
      <w:tcPr>
        <w:shd w:val="clear" w:color="ffffff" w:fill="ffffff" w:themeFill="accent3" w:themeFillTint="40"/>
      </w:tcPr>
    </w:tblStylePr>
    <w:tblStylePr w:type="band1Vert">
      <w:tcPr>
        <w:shd w:val="clear" w:color="ffffff" w:fill="fffff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350">
    <w:name w:val="List Table 1 Light - Accent 4"/>
    <w:basedOn w:val="2400"/>
    <w:uiPriority w:val="99"/>
    <w:pPr>
      <w:spacing w:after="0" w:line="240" w:lineRule="auto"/>
    </w:pPr>
    <w:tblPr>
      <w:tblStyleRowBandSize w:val="1"/>
      <w:tblStyleColBandSize w:val="1"/>
      <w:tblInd w:w="0" w:type="dxa"/>
    </w:tblPr>
    <w:tblStylePr w:type="band1Horz">
      <w:tcPr>
        <w:shd w:val="clear" w:color="ffffff" w:fill="ffffff" w:themeFill="accent4" w:themeFillTint="40"/>
      </w:tcPr>
    </w:tblStylePr>
    <w:tblStylePr w:type="band1Vert">
      <w:tcPr>
        <w:shd w:val="clear" w:color="ffffff" w:fill="fffff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351">
    <w:name w:val="List Table 1 Light - Accent 5"/>
    <w:basedOn w:val="2400"/>
    <w:uiPriority w:val="99"/>
    <w:pPr>
      <w:spacing w:after="0" w:line="240" w:lineRule="auto"/>
    </w:pPr>
    <w:tblPr>
      <w:tblStyleRowBandSize w:val="1"/>
      <w:tblStyleColBandSize w:val="1"/>
      <w:tblInd w:w="0" w:type="dxa"/>
    </w:tblPr>
    <w:tblStylePr w:type="band1Horz">
      <w:tcPr>
        <w:shd w:val="clear" w:color="ffffff" w:fill="ffffff" w:themeFill="accent5" w:themeFillTint="40"/>
      </w:tcPr>
    </w:tblStylePr>
    <w:tblStylePr w:type="band1Vert">
      <w:tcPr>
        <w:shd w:val="clear" w:color="ffffff" w:fill="ffffff"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352">
    <w:name w:val="List Table 1 Light - Accent 6"/>
    <w:basedOn w:val="2400"/>
    <w:uiPriority w:val="99"/>
    <w:pPr>
      <w:spacing w:after="0" w:line="240" w:lineRule="auto"/>
    </w:pPr>
    <w:tblPr>
      <w:tblStyleRowBandSize w:val="1"/>
      <w:tblStyleColBandSize w:val="1"/>
      <w:tblInd w:w="0" w:type="dxa"/>
    </w:tblPr>
    <w:tblStylePr w:type="band1Horz">
      <w:tcPr>
        <w:shd w:val="clear" w:color="ffffff" w:fill="ffffff" w:themeFill="accent6" w:themeFillTint="40"/>
      </w:tcPr>
    </w:tblStylePr>
    <w:tblStylePr w:type="band1Vert">
      <w:tcPr>
        <w:shd w:val="clear" w:color="ffffff" w:fill="fffff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353">
    <w:name w:val="List Table 2 - Accent 1"/>
    <w:basedOn w:val="24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hemeFill="accent1" w:themeFillTint="40"/>
      </w:tcPr>
    </w:tblStylePr>
    <w:tblStylePr w:type="band1Vert">
      <w:rPr>
        <w:rFonts w:ascii="Arial" w:hAnsi="Arial"/>
        <w:color w:val="404040"/>
        <w:sz w:val="22"/>
      </w:rPr>
      <w:tcPr>
        <w:shd w:val="clear" w:color="ffffff"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354">
    <w:name w:val="List Table 2 - Accent 2"/>
    <w:basedOn w:val="24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hemeFill="accent2" w:themeFillTint="40"/>
      </w:tcPr>
    </w:tblStylePr>
    <w:tblStylePr w:type="band1Vert">
      <w:rPr>
        <w:rFonts w:ascii="Arial" w:hAnsi="Arial"/>
        <w:color w:val="404040"/>
        <w:sz w:val="22"/>
      </w:rPr>
      <w:tcPr>
        <w:shd w:val="clear" w:color="ffffff"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355">
    <w:name w:val="List Table 2 - Accent 3"/>
    <w:basedOn w:val="24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hemeFill="accent3" w:themeFillTint="40"/>
      </w:tcPr>
    </w:tblStylePr>
    <w:tblStylePr w:type="band1Vert">
      <w:rPr>
        <w:rFonts w:ascii="Arial" w:hAnsi="Arial"/>
        <w:color w:val="404040"/>
        <w:sz w:val="22"/>
      </w:rPr>
      <w:tcPr>
        <w:shd w:val="clear" w:color="ffffff"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356">
    <w:name w:val="List Table 2 - Accent 4"/>
    <w:basedOn w:val="24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hemeFill="accent4" w:themeFillTint="40"/>
      </w:tcPr>
    </w:tblStylePr>
    <w:tblStylePr w:type="band1Vert">
      <w:rPr>
        <w:rFonts w:ascii="Arial" w:hAnsi="Arial"/>
        <w:color w:val="404040"/>
        <w:sz w:val="22"/>
      </w:rPr>
      <w:tcPr>
        <w:shd w:val="clear" w:color="ffffff"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357">
    <w:name w:val="List Table 2 - Accent 5"/>
    <w:basedOn w:val="24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hemeFill="accent5" w:themeFillTint="40"/>
      </w:tcPr>
    </w:tblStylePr>
    <w:tblStylePr w:type="band1Vert">
      <w:rPr>
        <w:rFonts w:ascii="Arial" w:hAnsi="Arial"/>
        <w:color w:val="404040"/>
        <w:sz w:val="22"/>
      </w:rPr>
      <w:tcPr>
        <w:shd w:val="clear" w:color="ffffff"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358">
    <w:name w:val="List Table 2 - Accent 6"/>
    <w:basedOn w:val="24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hemeFill="accent6" w:themeFillTint="40"/>
      </w:tcPr>
    </w:tblStylePr>
    <w:tblStylePr w:type="band1Vert">
      <w:rPr>
        <w:rFonts w:ascii="Arial" w:hAnsi="Arial"/>
        <w:color w:val="404040"/>
        <w:sz w:val="22"/>
      </w:rPr>
      <w:tcPr>
        <w:shd w:val="clear" w:color="ffffff"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359">
    <w:name w:val="List Table 3 - Accent 1"/>
    <w:basedOn w:val="24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hemeFill="accent1"/>
      </w:tcPr>
    </w:tblStylePr>
    <w:tblStylePr w:type="lastCol">
      <w:rPr>
        <w:b/>
        <w:color w:val="404040"/>
      </w:rPr>
    </w:tblStylePr>
    <w:tblStylePr w:type="lastRow">
      <w:rPr>
        <w:b/>
        <w:color w:val="404040"/>
      </w:rPr>
    </w:tblStylePr>
  </w:style>
  <w:style w:type="table" w:styleId="2360">
    <w:name w:val="List Table 3 - Accent 2"/>
    <w:basedOn w:val="24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hemeFill="accent2" w:themeFillTint="97"/>
      </w:tcPr>
    </w:tblStylePr>
    <w:tblStylePr w:type="lastCol">
      <w:rPr>
        <w:b/>
        <w:color w:val="404040"/>
      </w:rPr>
    </w:tblStylePr>
    <w:tblStylePr w:type="lastRow">
      <w:rPr>
        <w:b/>
        <w:color w:val="404040"/>
      </w:rPr>
    </w:tblStylePr>
  </w:style>
  <w:style w:type="table" w:styleId="2361">
    <w:name w:val="List Table 3 - Accent 3"/>
    <w:basedOn w:val="24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hemeFill="accent3" w:themeFillTint="98"/>
      </w:tcPr>
    </w:tblStylePr>
    <w:tblStylePr w:type="lastCol">
      <w:rPr>
        <w:b/>
        <w:color w:val="404040"/>
      </w:rPr>
    </w:tblStylePr>
    <w:tblStylePr w:type="lastRow">
      <w:rPr>
        <w:b/>
        <w:color w:val="404040"/>
      </w:rPr>
    </w:tblStylePr>
  </w:style>
  <w:style w:type="table" w:styleId="2362">
    <w:name w:val="List Table 3 - Accent 4"/>
    <w:basedOn w:val="24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hemeFill="accent4" w:themeFillTint="9A"/>
      </w:tcPr>
    </w:tblStylePr>
    <w:tblStylePr w:type="lastCol">
      <w:rPr>
        <w:b/>
        <w:color w:val="404040"/>
      </w:rPr>
    </w:tblStylePr>
    <w:tblStylePr w:type="lastRow">
      <w:rPr>
        <w:b/>
        <w:color w:val="404040"/>
      </w:rPr>
    </w:tblStylePr>
  </w:style>
  <w:style w:type="table" w:styleId="2363">
    <w:name w:val="List Table 3 - Accent 5"/>
    <w:basedOn w:val="24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hemeFill="accent5" w:themeFillTint="9A"/>
      </w:tcPr>
    </w:tblStylePr>
    <w:tblStylePr w:type="lastCol">
      <w:rPr>
        <w:b/>
        <w:color w:val="404040"/>
      </w:rPr>
    </w:tblStylePr>
    <w:tblStylePr w:type="lastRow">
      <w:rPr>
        <w:b/>
        <w:color w:val="404040"/>
      </w:rPr>
    </w:tblStylePr>
  </w:style>
  <w:style w:type="table" w:styleId="2364">
    <w:name w:val="List Table 3 - Accent 6"/>
    <w:basedOn w:val="24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hemeFill="accent6" w:themeFillTint="98"/>
      </w:tcPr>
    </w:tblStylePr>
    <w:tblStylePr w:type="lastCol">
      <w:rPr>
        <w:b/>
        <w:color w:val="404040"/>
      </w:rPr>
    </w:tblStylePr>
    <w:tblStylePr w:type="lastRow">
      <w:rPr>
        <w:b/>
        <w:color w:val="404040"/>
      </w:rPr>
    </w:tblStylePr>
  </w:style>
  <w:style w:type="table" w:styleId="2365">
    <w:name w:val="List Table 4 - Accent 1"/>
    <w:basedOn w:val="24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hemeFill="accent1" w:themeFillTint="40"/>
      </w:tcPr>
    </w:tblStylePr>
    <w:tblStylePr w:type="band1Vert">
      <w:rPr>
        <w:rFonts w:ascii="Arial" w:hAnsi="Arial"/>
        <w:color w:val="404040"/>
        <w:sz w:val="22"/>
      </w:rPr>
      <w:tcPr>
        <w:shd w:val="clear" w:color="ffffff" w:fill="ffffff" w:themeFill="accent1" w:themeFillTint="40"/>
      </w:tcPr>
    </w:tblStylePr>
    <w:tblStylePr w:type="firstCol">
      <w:rPr>
        <w:b/>
        <w:color w:val="404040"/>
      </w:rPr>
    </w:tblStylePr>
    <w:tblStylePr w:type="firstRow">
      <w:rPr>
        <w:rFonts w:ascii="Arial" w:hAnsi="Arial"/>
        <w:b/>
        <w:color w:val="ffffff"/>
        <w:sz w:val="22"/>
      </w:rPr>
      <w:tcPr>
        <w:shd w:val="clear" w:color="ffffff" w:fill="ffffff" w:themeFill="accent1"/>
      </w:tcPr>
    </w:tblStylePr>
    <w:tblStylePr w:type="lastCol">
      <w:rPr>
        <w:b/>
        <w:color w:val="404040"/>
      </w:rPr>
    </w:tblStylePr>
    <w:tblStylePr w:type="lastRow">
      <w:rPr>
        <w:b/>
        <w:color w:val="404040"/>
      </w:rPr>
    </w:tblStylePr>
  </w:style>
  <w:style w:type="table" w:styleId="2366">
    <w:name w:val="List Table 4 - Accent 2"/>
    <w:basedOn w:val="24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hemeFill="accent2" w:themeFillTint="40"/>
      </w:tcPr>
    </w:tblStylePr>
    <w:tblStylePr w:type="band1Vert">
      <w:rPr>
        <w:rFonts w:ascii="Arial" w:hAnsi="Arial"/>
        <w:color w:val="404040"/>
        <w:sz w:val="22"/>
      </w:rPr>
      <w:tcPr>
        <w:shd w:val="clear" w:color="ffffff" w:fill="ffffff" w:themeFill="accent2" w:themeFillTint="40"/>
      </w:tcPr>
    </w:tblStylePr>
    <w:tblStylePr w:type="firstCol">
      <w:rPr>
        <w:b/>
        <w:color w:val="404040"/>
      </w:rPr>
    </w:tblStylePr>
    <w:tblStylePr w:type="firstRow">
      <w:rPr>
        <w:rFonts w:ascii="Arial" w:hAnsi="Arial"/>
        <w:b/>
        <w:color w:val="ffffff"/>
        <w:sz w:val="22"/>
      </w:rPr>
      <w:tcPr>
        <w:shd w:val="clear" w:color="ffffff" w:fill="ffffff" w:themeFill="accent2"/>
      </w:tcPr>
    </w:tblStylePr>
    <w:tblStylePr w:type="lastCol">
      <w:rPr>
        <w:b/>
        <w:color w:val="404040"/>
      </w:rPr>
    </w:tblStylePr>
    <w:tblStylePr w:type="lastRow">
      <w:rPr>
        <w:b/>
        <w:color w:val="404040"/>
      </w:rPr>
    </w:tblStylePr>
  </w:style>
  <w:style w:type="table" w:styleId="2367">
    <w:name w:val="List Table 4 - Accent 3"/>
    <w:basedOn w:val="24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hemeFill="accent3" w:themeFillTint="40"/>
      </w:tcPr>
    </w:tblStylePr>
    <w:tblStylePr w:type="band1Vert">
      <w:rPr>
        <w:rFonts w:ascii="Arial" w:hAnsi="Arial"/>
        <w:color w:val="404040"/>
        <w:sz w:val="22"/>
      </w:rPr>
      <w:tcPr>
        <w:shd w:val="clear" w:color="ffffff" w:fill="ffffff" w:themeFill="accent3" w:themeFillTint="40"/>
      </w:tcPr>
    </w:tblStylePr>
    <w:tblStylePr w:type="firstCol">
      <w:rPr>
        <w:b/>
        <w:color w:val="404040"/>
      </w:rPr>
    </w:tblStylePr>
    <w:tblStylePr w:type="firstRow">
      <w:rPr>
        <w:rFonts w:ascii="Arial" w:hAnsi="Arial"/>
        <w:b/>
        <w:color w:val="ffffff"/>
        <w:sz w:val="22"/>
      </w:rPr>
      <w:tcPr>
        <w:shd w:val="clear" w:color="ffffff" w:fill="ffffff" w:themeFill="accent3"/>
      </w:tcPr>
    </w:tblStylePr>
    <w:tblStylePr w:type="lastCol">
      <w:rPr>
        <w:b/>
        <w:color w:val="404040"/>
      </w:rPr>
    </w:tblStylePr>
    <w:tblStylePr w:type="lastRow">
      <w:rPr>
        <w:b/>
        <w:color w:val="404040"/>
      </w:rPr>
    </w:tblStylePr>
  </w:style>
  <w:style w:type="table" w:styleId="2368">
    <w:name w:val="List Table 4 - Accent 4"/>
    <w:basedOn w:val="24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hemeFill="accent4" w:themeFillTint="40"/>
      </w:tcPr>
    </w:tblStylePr>
    <w:tblStylePr w:type="band1Vert">
      <w:rPr>
        <w:rFonts w:ascii="Arial" w:hAnsi="Arial"/>
        <w:color w:val="404040"/>
        <w:sz w:val="22"/>
      </w:rPr>
      <w:tcPr>
        <w:shd w:val="clear" w:color="ffffff" w:fill="ffffff" w:themeFill="accent4" w:themeFillTint="40"/>
      </w:tcPr>
    </w:tblStylePr>
    <w:tblStylePr w:type="firstCol">
      <w:rPr>
        <w:b/>
        <w:color w:val="404040"/>
      </w:rPr>
    </w:tblStylePr>
    <w:tblStylePr w:type="firstRow">
      <w:rPr>
        <w:rFonts w:ascii="Arial" w:hAnsi="Arial"/>
        <w:b/>
        <w:color w:val="ffffff"/>
        <w:sz w:val="22"/>
      </w:rPr>
      <w:tcPr>
        <w:shd w:val="clear" w:color="ffffff" w:fill="ffffff" w:themeFill="accent4"/>
      </w:tcPr>
    </w:tblStylePr>
    <w:tblStylePr w:type="lastCol">
      <w:rPr>
        <w:b/>
        <w:color w:val="404040"/>
      </w:rPr>
    </w:tblStylePr>
    <w:tblStylePr w:type="lastRow">
      <w:rPr>
        <w:b/>
        <w:color w:val="404040"/>
      </w:rPr>
    </w:tblStylePr>
  </w:style>
  <w:style w:type="table" w:styleId="2369">
    <w:name w:val="List Table 4 - Accent 5"/>
    <w:basedOn w:val="24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hemeFill="accent5" w:themeFillTint="40"/>
      </w:tcPr>
    </w:tblStylePr>
    <w:tblStylePr w:type="band1Vert">
      <w:rPr>
        <w:rFonts w:ascii="Arial" w:hAnsi="Arial"/>
        <w:color w:val="404040"/>
        <w:sz w:val="22"/>
      </w:rPr>
      <w:tcPr>
        <w:shd w:val="clear" w:color="ffffff" w:fill="ffffff" w:themeFill="accent5" w:themeFillTint="40"/>
      </w:tcPr>
    </w:tblStylePr>
    <w:tblStylePr w:type="firstCol">
      <w:rPr>
        <w:b/>
        <w:color w:val="404040"/>
      </w:rPr>
    </w:tblStylePr>
    <w:tblStylePr w:type="firstRow">
      <w:rPr>
        <w:rFonts w:ascii="Arial" w:hAnsi="Arial"/>
        <w:b/>
        <w:color w:val="ffffff"/>
        <w:sz w:val="22"/>
      </w:rPr>
      <w:tcPr>
        <w:shd w:val="clear" w:color="ffffff" w:fill="ffffff" w:themeFill="accent5"/>
      </w:tcPr>
    </w:tblStylePr>
    <w:tblStylePr w:type="lastCol">
      <w:rPr>
        <w:b/>
        <w:color w:val="404040"/>
      </w:rPr>
    </w:tblStylePr>
    <w:tblStylePr w:type="lastRow">
      <w:rPr>
        <w:b/>
        <w:color w:val="404040"/>
      </w:rPr>
    </w:tblStylePr>
  </w:style>
  <w:style w:type="table" w:styleId="2370">
    <w:name w:val="List Table 4 - Accent 6"/>
    <w:basedOn w:val="24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hemeFill="accent6" w:themeFillTint="40"/>
      </w:tcPr>
    </w:tblStylePr>
    <w:tblStylePr w:type="band1Vert">
      <w:rPr>
        <w:rFonts w:ascii="Arial" w:hAnsi="Arial"/>
        <w:color w:val="404040"/>
        <w:sz w:val="22"/>
      </w:rPr>
      <w:tcPr>
        <w:shd w:val="clear" w:color="ffffff" w:fill="ffffff" w:themeFill="accent6" w:themeFillTint="40"/>
      </w:tcPr>
    </w:tblStylePr>
    <w:tblStylePr w:type="firstCol">
      <w:rPr>
        <w:b/>
        <w:color w:val="404040"/>
      </w:rPr>
    </w:tblStylePr>
    <w:tblStylePr w:type="firstRow">
      <w:rPr>
        <w:rFonts w:ascii="Arial" w:hAnsi="Arial"/>
        <w:b/>
        <w:color w:val="ffffff"/>
        <w:sz w:val="22"/>
      </w:rPr>
      <w:tcPr>
        <w:shd w:val="clear" w:color="ffffff" w:fill="ffffff" w:themeFill="accent6"/>
      </w:tcPr>
    </w:tblStylePr>
    <w:tblStylePr w:type="lastCol">
      <w:rPr>
        <w:b/>
        <w:color w:val="404040"/>
      </w:rPr>
    </w:tblStylePr>
    <w:tblStylePr w:type="lastRow">
      <w:rPr>
        <w:b/>
        <w:color w:val="404040"/>
      </w:rPr>
    </w:tblStylePr>
  </w:style>
  <w:style w:type="table" w:styleId="2371">
    <w:name w:val="List Table 5 Dark - Accent 1"/>
    <w:basedOn w:val="24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hemeFill="accent1"/>
    </w:tblPr>
    <w:tblStylePr w:type="band1Horz">
      <w:tcPr>
        <w:shd w:val="clear" w:color="ffffff" w:fill="ffffff" w:themeFill="accent1"/>
        <w:tcBorders>
          <w:top w:val="single" w:color="000000" w:themeColor="light1" w:sz="4" w:space="0"/>
          <w:bottom w:val="single" w:color="000000" w:themeColor="light1" w:sz="4" w:space="0"/>
        </w:tcBorders>
      </w:tcPr>
    </w:tblStylePr>
    <w:tblStylePr w:type="band1Vert">
      <w:tcPr>
        <w:shd w:val="clear" w:color="ffffff" w:fill="ffffff" w:themeFill="accent1"/>
        <w:tcBorders>
          <w:left w:val="single" w:color="000000" w:themeColor="light1" w:sz="4" w:space="0"/>
          <w:right w:val="single" w:color="000000" w:themeColor="light1" w:sz="4" w:space="0"/>
        </w:tcBorders>
      </w:tcPr>
    </w:tblStylePr>
    <w:tblStylePr w:type="band2Horz">
      <w:tcPr>
        <w:shd w:val="clear" w:color="ffffff" w:fill="ffffff"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2">
    <w:name w:val="List Table 5 Dark - Accent 2"/>
    <w:basedOn w:val="24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hemeFill="accent2" w:themeFillTint="97"/>
    </w:tblPr>
    <w:tblStylePr w:type="band1Horz">
      <w:tcPr>
        <w:shd w:val="clear" w:color="ffffff" w:fill="ffffff" w:themeFill="accent2" w:themeFillTint="97"/>
        <w:tcBorders>
          <w:top w:val="single" w:color="000000" w:themeColor="light1" w:sz="4" w:space="0"/>
          <w:bottom w:val="single" w:color="000000" w:themeColor="light1" w:sz="4" w:space="0"/>
        </w:tcBorders>
      </w:tcPr>
    </w:tblStylePr>
    <w:tblStylePr w:type="band1Vert">
      <w:tcPr>
        <w:shd w:val="clear" w:color="ffffff" w:fill="ffffff" w:themeFill="accent2" w:themeFillTint="97"/>
        <w:tcBorders>
          <w:left w:val="single" w:color="000000" w:themeColor="light1" w:sz="4" w:space="0"/>
          <w:right w:val="single" w:color="000000" w:themeColor="light1" w:sz="4" w:space="0"/>
        </w:tcBorders>
      </w:tcPr>
    </w:tblStylePr>
    <w:tblStylePr w:type="band2Horz">
      <w:tcPr>
        <w:shd w:val="clear" w:color="ffffff" w:fill="ffffff"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3">
    <w:name w:val="List Table 5 Dark - Accent 3"/>
    <w:basedOn w:val="24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hemeFill="accent3" w:themeFillTint="98"/>
    </w:tblPr>
    <w:tblStylePr w:type="band1Horz">
      <w:tcPr>
        <w:shd w:val="clear" w:color="ffffff" w:fill="ffffff" w:themeFill="accent3" w:themeFillTint="98"/>
        <w:tcBorders>
          <w:top w:val="single" w:color="000000" w:themeColor="light1" w:sz="4" w:space="0"/>
          <w:bottom w:val="single" w:color="000000" w:themeColor="light1" w:sz="4" w:space="0"/>
        </w:tcBorders>
      </w:tcPr>
    </w:tblStylePr>
    <w:tblStylePr w:type="band1Vert">
      <w:tcPr>
        <w:shd w:val="clear" w:color="ffffff" w:fill="ffffff" w:themeFill="accent3" w:themeFillTint="98"/>
        <w:tcBorders>
          <w:left w:val="single" w:color="000000" w:themeColor="light1" w:sz="4" w:space="0"/>
          <w:right w:val="single" w:color="000000" w:themeColor="light1" w:sz="4" w:space="0"/>
        </w:tcBorders>
      </w:tcPr>
    </w:tblStylePr>
    <w:tblStylePr w:type="band2Horz">
      <w:tcPr>
        <w:shd w:val="clear" w:color="ffffff" w:fill="ffffff"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4">
    <w:name w:val="List Table 5 Dark - Accent 4"/>
    <w:basedOn w:val="24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hemeFill="accent4" w:themeFillTint="9A"/>
    </w:tblPr>
    <w:tblStylePr w:type="band1Horz">
      <w:tcPr>
        <w:shd w:val="clear" w:color="ffffff" w:fill="ffffff" w:themeFill="accent4" w:themeFillTint="9A"/>
        <w:tcBorders>
          <w:top w:val="single" w:color="000000" w:themeColor="light1" w:sz="4" w:space="0"/>
          <w:bottom w:val="single" w:color="000000" w:themeColor="light1" w:sz="4" w:space="0"/>
        </w:tcBorders>
      </w:tcPr>
    </w:tblStylePr>
    <w:tblStylePr w:type="band1Vert">
      <w:tcPr>
        <w:shd w:val="clear" w:color="ffffff" w:fill="ffffff" w:themeFill="accent4" w:themeFillTint="9A"/>
        <w:tcBorders>
          <w:left w:val="single" w:color="000000" w:themeColor="light1" w:sz="4" w:space="0"/>
          <w:right w:val="single" w:color="000000" w:themeColor="light1" w:sz="4" w:space="0"/>
        </w:tcBorders>
      </w:tcPr>
    </w:tblStylePr>
    <w:tblStylePr w:type="band2Horz">
      <w:tcPr>
        <w:shd w:val="clear" w:color="ffffff" w:fill="ffffff"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5">
    <w:name w:val="List Table 5 Dark - Accent 5"/>
    <w:basedOn w:val="24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hemeFill="accent5" w:themeFillTint="9A"/>
    </w:tblPr>
    <w:tblStylePr w:type="band1Horz">
      <w:tcPr>
        <w:shd w:val="clear" w:color="ffffff" w:fill="ffffff" w:themeFill="accent5" w:themeFillTint="9A"/>
        <w:tcBorders>
          <w:top w:val="single" w:color="000000" w:themeColor="light1" w:sz="4" w:space="0"/>
          <w:bottom w:val="single" w:color="000000" w:themeColor="light1" w:sz="4" w:space="0"/>
        </w:tcBorders>
      </w:tcPr>
    </w:tblStylePr>
    <w:tblStylePr w:type="band1Vert">
      <w:tcPr>
        <w:shd w:val="clear" w:color="ffffff" w:fill="ffffff" w:themeFill="accent5" w:themeFillTint="9A"/>
        <w:tcBorders>
          <w:left w:val="single" w:color="000000" w:themeColor="light1" w:sz="4" w:space="0"/>
          <w:right w:val="single" w:color="000000" w:themeColor="light1" w:sz="4" w:space="0"/>
        </w:tcBorders>
      </w:tcPr>
    </w:tblStylePr>
    <w:tblStylePr w:type="band2Horz">
      <w:tcPr>
        <w:shd w:val="clear" w:color="ffffff" w:fill="ffffff"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6">
    <w:name w:val="List Table 5 Dark - Accent 6"/>
    <w:basedOn w:val="24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hemeFill="accent6" w:themeFillTint="98"/>
    </w:tblPr>
    <w:tblStylePr w:type="band1Horz">
      <w:tcPr>
        <w:shd w:val="clear" w:color="ffffff" w:fill="ffffff" w:themeFill="accent6" w:themeFillTint="98"/>
        <w:tcBorders>
          <w:top w:val="single" w:color="000000" w:themeColor="light1" w:sz="4" w:space="0"/>
          <w:bottom w:val="single" w:color="000000" w:themeColor="light1" w:sz="4" w:space="0"/>
        </w:tcBorders>
      </w:tcPr>
    </w:tblStylePr>
    <w:tblStylePr w:type="band1Vert">
      <w:tcPr>
        <w:shd w:val="clear" w:color="ffffff" w:fill="ffffff" w:themeFill="accent6" w:themeFillTint="98"/>
        <w:tcBorders>
          <w:left w:val="single" w:color="000000" w:themeColor="light1" w:sz="4" w:space="0"/>
          <w:right w:val="single" w:color="000000" w:themeColor="light1" w:sz="4" w:space="0"/>
        </w:tcBorders>
      </w:tcPr>
    </w:tblStylePr>
    <w:tblStylePr w:type="band2Horz">
      <w:tcPr>
        <w:shd w:val="clear" w:color="ffffff" w:fill="fffff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7">
    <w:name w:val="List Table 6 Colorful - Accent 1"/>
    <w:basedOn w:val="24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hemeFill="accent1" w:themeFillTint="40"/>
      </w:tcPr>
    </w:tblStylePr>
    <w:tblStylePr w:type="band1Vert">
      <w:tcPr>
        <w:shd w:val="clear" w:color="ffffff" w:fill="ffffff" w:themeFill="accent1" w:themeFillTint="40"/>
      </w:tcPr>
    </w:tblStylePr>
    <w:tblStylePr w:type="band2Horz">
      <w:rPr>
        <w:rFonts w:ascii="Arial" w:hAnsi="Arial"/>
        <w:color w:val="404040" w:themeColor="accent1" w:themeShade="95"/>
        <w:sz w:val="22"/>
      </w:rPr>
    </w:tblStylePr>
    <w:tblStylePr w:type="firstCol">
      <w:rPr>
        <w:b/>
        <w:color w:val="205561" w:themeColor="accent1" w:themeShade="95"/>
      </w:rPr>
    </w:tblStylePr>
    <w:tblStylePr w:type="firstRow">
      <w:rPr>
        <w:b/>
        <w:color w:val="205561" w:themeColor="accent1" w:themeShade="95"/>
      </w:rPr>
      <w:tcPr>
        <w:tcBorders>
          <w:bottom w:val="single" w:color="000000" w:themeColor="accent1" w:sz="4" w:space="0"/>
        </w:tcBorders>
      </w:tcPr>
    </w:tblStylePr>
    <w:tblStylePr w:type="lastCol">
      <w:rPr>
        <w:b/>
        <w:color w:val="205561" w:themeColor="accent1" w:themeShade="95"/>
      </w:rPr>
    </w:tblStylePr>
    <w:tblStylePr w:type="lastRow">
      <w:rPr>
        <w:b/>
        <w:color w:val="205561" w:themeColor="accent1" w:themeShade="95"/>
      </w:rPr>
      <w:tcPr>
        <w:tcBorders>
          <w:top w:val="single" w:color="000000" w:themeColor="accent1" w:sz="4" w:space="0"/>
        </w:tcBorders>
      </w:tcPr>
    </w:tblStylePr>
  </w:style>
  <w:style w:type="table" w:styleId="2378">
    <w:name w:val="List Table 6 Colorful - Accent 2"/>
    <w:basedOn w:val="24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hemeFill="accent2" w:themeFillTint="40"/>
      </w:tcPr>
    </w:tblStylePr>
    <w:tblStylePr w:type="band1Vert">
      <w:tcPr>
        <w:shd w:val="clear" w:color="ffffff" w:fill="ffffff" w:themeFill="accent2" w:themeFillTint="40"/>
      </w:tcPr>
    </w:tblStylePr>
    <w:tblStylePr w:type="band2Horz">
      <w:rPr>
        <w:rFonts w:ascii="Arial" w:hAnsi="Arial"/>
        <w:color w:val="404040" w:themeColor="accent2" w:themeTint="97" w:themeShade="95"/>
        <w:sz w:val="22"/>
      </w:rPr>
    </w:tblStylePr>
    <w:tblStylePr w:type="firstCol">
      <w:rPr>
        <w:b/>
        <w:color w:val="d29001" w:themeColor="accent2" w:themeTint="97" w:themeShade="95"/>
      </w:rPr>
    </w:tblStylePr>
    <w:tblStylePr w:type="firstRow">
      <w:rPr>
        <w:b/>
        <w:color w:val="d29001" w:themeColor="accent2" w:themeTint="97" w:themeShade="95"/>
      </w:rPr>
      <w:tcPr>
        <w:tcBorders>
          <w:bottom w:val="single" w:color="000000" w:themeColor="accent2" w:themeTint="97" w:sz="4" w:space="0"/>
        </w:tcBorders>
      </w:tcPr>
    </w:tblStylePr>
    <w:tblStylePr w:type="lastCol">
      <w:rPr>
        <w:b/>
        <w:color w:val="d29001" w:themeColor="accent2" w:themeTint="97" w:themeShade="95"/>
      </w:rPr>
    </w:tblStylePr>
    <w:tblStylePr w:type="lastRow">
      <w:rPr>
        <w:b/>
        <w:color w:val="d29001" w:themeColor="accent2" w:themeTint="97" w:themeShade="95"/>
      </w:rPr>
      <w:tcPr>
        <w:tcBorders>
          <w:top w:val="single" w:color="000000" w:themeColor="accent2" w:themeTint="97" w:sz="4" w:space="0"/>
        </w:tcBorders>
      </w:tcPr>
    </w:tblStylePr>
  </w:style>
  <w:style w:type="table" w:styleId="2379">
    <w:name w:val="List Table 6 Colorful - Accent 3"/>
    <w:basedOn w:val="24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hemeFill="accent3" w:themeFillTint="40"/>
      </w:tcPr>
    </w:tblStylePr>
    <w:tblStylePr w:type="band1Vert">
      <w:tcPr>
        <w:shd w:val="clear" w:color="ffffff" w:fill="ffffff" w:themeFill="accent3" w:themeFillTint="40"/>
      </w:tcPr>
    </w:tblStylePr>
    <w:tblStylePr w:type="band2Horz">
      <w:rPr>
        <w:rFonts w:ascii="Arial" w:hAnsi="Arial"/>
        <w:color w:val="404040" w:themeColor="accent3" w:themeTint="98" w:themeShade="95"/>
        <w:sz w:val="22"/>
      </w:rPr>
    </w:tblStylePr>
    <w:tblStylePr w:type="firstCol">
      <w:rPr>
        <w:b/>
        <w:color w:val="a4272a" w:themeColor="accent3" w:themeTint="98" w:themeShade="95"/>
      </w:rPr>
    </w:tblStylePr>
    <w:tblStylePr w:type="firstRow">
      <w:rPr>
        <w:b/>
        <w:color w:val="a4272a" w:themeColor="accent3" w:themeTint="98" w:themeShade="95"/>
      </w:rPr>
      <w:tcPr>
        <w:tcBorders>
          <w:bottom w:val="single" w:color="000000" w:themeColor="accent3" w:themeTint="98" w:sz="4" w:space="0"/>
        </w:tcBorders>
      </w:tcPr>
    </w:tblStylePr>
    <w:tblStylePr w:type="lastCol">
      <w:rPr>
        <w:b/>
        <w:color w:val="a4272a" w:themeColor="accent3" w:themeTint="98" w:themeShade="95"/>
      </w:rPr>
    </w:tblStylePr>
    <w:tblStylePr w:type="lastRow">
      <w:rPr>
        <w:b/>
        <w:color w:val="a4272a" w:themeColor="accent3" w:themeTint="98" w:themeShade="95"/>
      </w:rPr>
      <w:tcPr>
        <w:tcBorders>
          <w:top w:val="single" w:color="000000" w:themeColor="accent3" w:themeTint="98" w:sz="4" w:space="0"/>
        </w:tcBorders>
      </w:tcPr>
    </w:tblStylePr>
  </w:style>
  <w:style w:type="table" w:styleId="2380">
    <w:name w:val="List Table 6 Colorful - Accent 4"/>
    <w:basedOn w:val="24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hemeFill="accent4" w:themeFillTint="40"/>
      </w:tcPr>
    </w:tblStylePr>
    <w:tblStylePr w:type="band1Vert">
      <w:tcPr>
        <w:shd w:val="clear" w:color="ffffff" w:fill="ffffff" w:themeFill="accent4" w:themeFillTint="40"/>
      </w:tcPr>
    </w:tblStylePr>
    <w:tblStylePr w:type="band2Horz">
      <w:rPr>
        <w:rFonts w:ascii="Arial" w:hAnsi="Arial"/>
        <w:color w:val="404040" w:themeColor="accent4" w:themeTint="9A" w:themeShade="95"/>
        <w:sz w:val="22"/>
      </w:rPr>
    </w:tblStylePr>
    <w:tblStylePr w:type="firstCol">
      <w:rPr>
        <w:b/>
        <w:color w:val="76942d" w:themeColor="accent4" w:themeTint="9A" w:themeShade="95"/>
      </w:rPr>
    </w:tblStylePr>
    <w:tblStylePr w:type="firstRow">
      <w:rPr>
        <w:b/>
        <w:color w:val="76942d" w:themeColor="accent4" w:themeTint="9A" w:themeShade="95"/>
      </w:rPr>
      <w:tcPr>
        <w:tcBorders>
          <w:bottom w:val="single" w:color="000000" w:themeColor="accent4" w:themeTint="9A" w:sz="4" w:space="0"/>
        </w:tcBorders>
      </w:tcPr>
    </w:tblStylePr>
    <w:tblStylePr w:type="lastCol">
      <w:rPr>
        <w:b/>
        <w:color w:val="76942d" w:themeColor="accent4" w:themeTint="9A" w:themeShade="95"/>
      </w:rPr>
    </w:tblStylePr>
    <w:tblStylePr w:type="lastRow">
      <w:rPr>
        <w:b/>
        <w:color w:val="76942d" w:themeColor="accent4" w:themeTint="9A" w:themeShade="95"/>
      </w:rPr>
      <w:tcPr>
        <w:tcBorders>
          <w:top w:val="single" w:color="000000" w:themeColor="accent4" w:themeTint="9A" w:sz="4" w:space="0"/>
        </w:tcBorders>
      </w:tcPr>
    </w:tblStylePr>
  </w:style>
  <w:style w:type="table" w:styleId="2381">
    <w:name w:val="List Table 6 Colorful - Accent 5"/>
    <w:basedOn w:val="24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hemeFill="accent5" w:themeFillTint="40"/>
      </w:tcPr>
    </w:tblStylePr>
    <w:tblStylePr w:type="band1Vert">
      <w:tcPr>
        <w:shd w:val="clear" w:color="ffffff" w:fill="ffffff" w:themeFill="accent5" w:themeFillTint="40"/>
      </w:tcPr>
    </w:tblStylePr>
    <w:tblStylePr w:type="band2Horz">
      <w:rPr>
        <w:rFonts w:ascii="Arial" w:hAnsi="Arial"/>
        <w:color w:val="404040" w:themeColor="accent5" w:themeTint="9A" w:themeShade="95"/>
        <w:sz w:val="22"/>
      </w:rPr>
    </w:tblStylePr>
    <w:tblStylePr w:type="firstCol">
      <w:rPr>
        <w:b/>
        <w:color w:val="a54606" w:themeColor="accent5" w:themeTint="9A" w:themeShade="95"/>
      </w:rPr>
    </w:tblStylePr>
    <w:tblStylePr w:type="firstRow">
      <w:rPr>
        <w:b/>
        <w:color w:val="a54606" w:themeColor="accent5" w:themeTint="9A" w:themeShade="95"/>
      </w:rPr>
      <w:tcPr>
        <w:tcBorders>
          <w:bottom w:val="single" w:color="000000" w:themeColor="accent5" w:themeTint="9A" w:sz="4" w:space="0"/>
        </w:tcBorders>
      </w:tcPr>
    </w:tblStylePr>
    <w:tblStylePr w:type="lastCol">
      <w:rPr>
        <w:b/>
        <w:color w:val="a54606" w:themeColor="accent5" w:themeTint="9A" w:themeShade="95"/>
      </w:rPr>
    </w:tblStylePr>
    <w:tblStylePr w:type="lastRow">
      <w:rPr>
        <w:b/>
        <w:color w:val="a54606" w:themeColor="accent5" w:themeTint="9A" w:themeShade="95"/>
      </w:rPr>
      <w:tcPr>
        <w:tcBorders>
          <w:top w:val="single" w:color="000000" w:themeColor="accent5" w:themeTint="9A" w:sz="4" w:space="0"/>
        </w:tcBorders>
      </w:tcPr>
    </w:tblStylePr>
  </w:style>
  <w:style w:type="table" w:styleId="2382">
    <w:name w:val="List Table 6 Colorful - Accent 6"/>
    <w:basedOn w:val="24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hemeFill="accent6" w:themeFillTint="40"/>
      </w:tcPr>
    </w:tblStylePr>
    <w:tblStylePr w:type="band1Vert">
      <w:tcPr>
        <w:shd w:val="clear" w:color="ffffff" w:fill="ffffff" w:themeFill="accent6" w:themeFillTint="40"/>
      </w:tcPr>
    </w:tblStylePr>
    <w:tblStylePr w:type="band2Horz">
      <w:rPr>
        <w:rFonts w:ascii="Arial" w:hAnsi="Arial"/>
        <w:color w:val="404040" w:themeColor="accent6" w:themeTint="98" w:themeShade="95"/>
        <w:sz w:val="22"/>
      </w:rPr>
    </w:tblStylePr>
    <w:tblStylePr w:type="firstCol">
      <w:rPr>
        <w:b/>
        <w:color w:val="40537f" w:themeColor="accent6" w:themeTint="98" w:themeShade="95"/>
      </w:rPr>
    </w:tblStylePr>
    <w:tblStylePr w:type="firstRow">
      <w:rPr>
        <w:b/>
        <w:color w:val="40537f" w:themeColor="accent6" w:themeTint="98" w:themeShade="95"/>
      </w:rPr>
      <w:tcPr>
        <w:tcBorders>
          <w:bottom w:val="single" w:color="000000" w:themeColor="accent6" w:themeTint="98" w:sz="4" w:space="0"/>
        </w:tcBorders>
      </w:tcPr>
    </w:tblStylePr>
    <w:tblStylePr w:type="lastCol">
      <w:rPr>
        <w:b/>
        <w:color w:val="40537f" w:themeColor="accent6" w:themeTint="98" w:themeShade="95"/>
      </w:rPr>
    </w:tblStylePr>
    <w:tblStylePr w:type="lastRow">
      <w:rPr>
        <w:b/>
        <w:color w:val="40537f" w:themeColor="accent6" w:themeTint="98" w:themeShade="95"/>
      </w:rPr>
      <w:tcPr>
        <w:tcBorders>
          <w:top w:val="single" w:color="000000" w:themeColor="accent6" w:themeTint="98" w:sz="4" w:space="0"/>
        </w:tcBorders>
      </w:tcPr>
    </w:tblStylePr>
  </w:style>
  <w:style w:type="table" w:styleId="2383">
    <w:name w:val="List Table 7 Colorful - Accent 1"/>
    <w:basedOn w:val="24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05561" w:themeColor="accent1" w:themeShade="95"/>
        <w:sz w:val="22"/>
      </w:rPr>
      <w:tcPr>
        <w:shd w:val="clear" w:color="ffffff" w:fill="ffffff" w:themeFill="accent1" w:themeFillTint="40"/>
      </w:tcPr>
    </w:tblStylePr>
    <w:tblStylePr w:type="band1Vert">
      <w:tcPr>
        <w:shd w:val="clear" w:color="ffffff" w:fill="ffffff" w:themeFill="accent1" w:themeFillTint="40"/>
      </w:tcPr>
    </w:tblStylePr>
    <w:tblStylePr w:type="band2Horz">
      <w:rPr>
        <w:rFonts w:ascii="Arial" w:hAnsi="Arial"/>
        <w:color w:val="205561" w:themeColor="accent1" w:themeShade="95"/>
        <w:sz w:val="22"/>
      </w:rPr>
    </w:tblStylePr>
    <w:tblStylePr w:type="firstCol">
      <w:rPr>
        <w:rFonts w:ascii="Arial" w:hAnsi="Arial"/>
        <w:i/>
        <w:color w:val="205561"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05561" w:themeColor="accent1" w:themeShade="95"/>
        <w:sz w:val="22"/>
      </w:r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05561"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05561" w:themeColor="accent1" w:themeShade="95"/>
        <w:sz w:val="22"/>
      </w:r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05561" w:themeColor="accent1" w:themeShade="95"/>
        <w:sz w:val="22"/>
      </w:rPr>
    </w:tblStylePr>
  </w:style>
  <w:style w:type="table" w:styleId="2384">
    <w:name w:val="List Table 7 Colorful - Accent 2"/>
    <w:basedOn w:val="24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d29001" w:themeColor="accent2" w:themeTint="97" w:themeShade="95"/>
        <w:sz w:val="22"/>
      </w:rPr>
      <w:tcPr>
        <w:shd w:val="clear" w:color="ffffff" w:fill="ffffff" w:themeFill="accent2" w:themeFillTint="40"/>
      </w:tcPr>
    </w:tblStylePr>
    <w:tblStylePr w:type="band1Vert">
      <w:tcPr>
        <w:shd w:val="clear" w:color="ffffff" w:fill="ffffff" w:themeFill="accent2" w:themeFillTint="40"/>
      </w:tcPr>
    </w:tblStylePr>
    <w:tblStylePr w:type="band2Horz">
      <w:rPr>
        <w:rFonts w:ascii="Arial" w:hAnsi="Arial"/>
        <w:color w:val="d29001" w:themeColor="accent2" w:themeTint="97" w:themeShade="95"/>
        <w:sz w:val="22"/>
      </w:rPr>
    </w:tblStylePr>
    <w:tblStylePr w:type="firstCol">
      <w:rPr>
        <w:rFonts w:ascii="Arial" w:hAnsi="Arial"/>
        <w:i/>
        <w:color w:val="d29001"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d29001" w:themeColor="accent2" w:themeTint="97" w:themeShade="95"/>
        <w:sz w:val="22"/>
      </w:rPr>
      <w:tcPr>
        <w:shd w:val="clear" w:color="ffffff"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d29001"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d29001" w:themeColor="accent2" w:themeTint="97" w:themeShade="95"/>
        <w:sz w:val="22"/>
      </w:rPr>
      <w:tcPr>
        <w:shd w:val="clear" w:color="ffffff"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d29001" w:themeColor="accent2" w:themeTint="97" w:themeShade="95"/>
        <w:sz w:val="22"/>
      </w:rPr>
    </w:tblStylePr>
  </w:style>
  <w:style w:type="table" w:styleId="2385">
    <w:name w:val="List Table 7 Colorful - Accent 3"/>
    <w:basedOn w:val="24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4272a" w:themeColor="accent3" w:themeTint="98" w:themeShade="95"/>
        <w:sz w:val="22"/>
      </w:rPr>
      <w:tcPr>
        <w:shd w:val="clear" w:color="ffffff" w:fill="ffffff" w:themeFill="accent3" w:themeFillTint="40"/>
      </w:tcPr>
    </w:tblStylePr>
    <w:tblStylePr w:type="band1Vert">
      <w:tcPr>
        <w:shd w:val="clear" w:color="ffffff" w:fill="ffffff" w:themeFill="accent3" w:themeFillTint="40"/>
      </w:tcPr>
    </w:tblStylePr>
    <w:tblStylePr w:type="band2Horz">
      <w:rPr>
        <w:rFonts w:ascii="Arial" w:hAnsi="Arial"/>
        <w:color w:val="a4272a" w:themeColor="accent3" w:themeTint="98" w:themeShade="95"/>
        <w:sz w:val="22"/>
      </w:rPr>
    </w:tblStylePr>
    <w:tblStylePr w:type="firstCol">
      <w:rPr>
        <w:rFonts w:ascii="Arial" w:hAnsi="Arial"/>
        <w:i/>
        <w:color w:val="a4272a"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4272a" w:themeColor="accent3" w:themeTint="98" w:themeShade="95"/>
        <w:sz w:val="22"/>
      </w:rPr>
      <w:tcPr>
        <w:shd w:val="clear" w:color="ffffff"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4272a"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4272a" w:themeColor="accent3" w:themeTint="98" w:themeShade="95"/>
        <w:sz w:val="22"/>
      </w:rPr>
      <w:tcPr>
        <w:shd w:val="clear" w:color="ffffff"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a4272a" w:themeColor="accent3" w:themeTint="98" w:themeShade="95"/>
        <w:sz w:val="22"/>
      </w:rPr>
    </w:tblStylePr>
  </w:style>
  <w:style w:type="table" w:styleId="2386">
    <w:name w:val="List Table 7 Colorful - Accent 4"/>
    <w:basedOn w:val="24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76942d" w:themeColor="accent4" w:themeTint="9A" w:themeShade="95"/>
        <w:sz w:val="22"/>
      </w:rPr>
      <w:tcPr>
        <w:shd w:val="clear" w:color="ffffff" w:fill="ffffff" w:themeFill="accent4" w:themeFillTint="40"/>
      </w:tcPr>
    </w:tblStylePr>
    <w:tblStylePr w:type="band1Vert">
      <w:tcPr>
        <w:shd w:val="clear" w:color="ffffff" w:fill="ffffff" w:themeFill="accent4" w:themeFillTint="40"/>
      </w:tcPr>
    </w:tblStylePr>
    <w:tblStylePr w:type="band2Horz">
      <w:rPr>
        <w:rFonts w:ascii="Arial" w:hAnsi="Arial"/>
        <w:color w:val="76942d" w:themeColor="accent4" w:themeTint="9A" w:themeShade="95"/>
        <w:sz w:val="22"/>
      </w:rPr>
    </w:tblStylePr>
    <w:tblStylePr w:type="firstCol">
      <w:rPr>
        <w:rFonts w:ascii="Arial" w:hAnsi="Arial"/>
        <w:i/>
        <w:color w:val="76942d"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76942d" w:themeColor="accent4" w:themeTint="9A" w:themeShade="95"/>
        <w:sz w:val="22"/>
      </w:rPr>
      <w:tcPr>
        <w:shd w:val="clear" w:color="ffffff"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76942d"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76942d" w:themeColor="accent4" w:themeTint="9A" w:themeShade="95"/>
        <w:sz w:val="22"/>
      </w:rPr>
      <w:tcPr>
        <w:shd w:val="clear" w:color="ffffff"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76942d" w:themeColor="accent4" w:themeTint="9A" w:themeShade="95"/>
        <w:sz w:val="22"/>
      </w:rPr>
    </w:tblStylePr>
  </w:style>
  <w:style w:type="table" w:styleId="2387">
    <w:name w:val="List Table 7 Colorful - Accent 5"/>
    <w:basedOn w:val="24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a54606" w:themeColor="accent5" w:themeTint="9A" w:themeShade="95"/>
        <w:sz w:val="22"/>
      </w:rPr>
      <w:tcPr>
        <w:shd w:val="clear" w:color="ffffff" w:fill="ffffff" w:themeFill="accent5" w:themeFillTint="40"/>
      </w:tcPr>
    </w:tblStylePr>
    <w:tblStylePr w:type="band1Vert">
      <w:tcPr>
        <w:shd w:val="clear" w:color="ffffff" w:fill="ffffff" w:themeFill="accent5" w:themeFillTint="40"/>
      </w:tcPr>
    </w:tblStylePr>
    <w:tblStylePr w:type="band2Horz">
      <w:rPr>
        <w:rFonts w:ascii="Arial" w:hAnsi="Arial"/>
        <w:color w:val="a54606" w:themeColor="accent5" w:themeTint="9A" w:themeShade="95"/>
        <w:sz w:val="22"/>
      </w:rPr>
    </w:tblStylePr>
    <w:tblStylePr w:type="firstCol">
      <w:rPr>
        <w:rFonts w:ascii="Arial" w:hAnsi="Arial"/>
        <w:i/>
        <w:color w:val="a54606"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a54606" w:themeColor="accent5" w:themeTint="9A" w:themeShade="95"/>
        <w:sz w:val="22"/>
      </w:rPr>
      <w:tcPr>
        <w:shd w:val="clear" w:color="ffffff"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a54606"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a54606" w:themeColor="accent5" w:themeTint="9A" w:themeShade="95"/>
        <w:sz w:val="22"/>
      </w:rPr>
      <w:tcPr>
        <w:shd w:val="clear" w:color="ffffff"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a54606" w:themeColor="accent5" w:themeTint="9A" w:themeShade="95"/>
        <w:sz w:val="22"/>
      </w:rPr>
    </w:tblStylePr>
  </w:style>
  <w:style w:type="table" w:styleId="2388">
    <w:name w:val="List Table 7 Colorful - Accent 6"/>
    <w:basedOn w:val="24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40537f" w:themeColor="accent6" w:themeTint="98" w:themeShade="95"/>
        <w:sz w:val="22"/>
      </w:rPr>
      <w:tcPr>
        <w:shd w:val="clear" w:color="ffffff" w:fill="ffffff" w:themeFill="accent6" w:themeFillTint="40"/>
      </w:tcPr>
    </w:tblStylePr>
    <w:tblStylePr w:type="band1Vert">
      <w:tcPr>
        <w:shd w:val="clear" w:color="ffffff" w:fill="ffffff" w:themeFill="accent6" w:themeFillTint="40"/>
      </w:tcPr>
    </w:tblStylePr>
    <w:tblStylePr w:type="band2Horz">
      <w:rPr>
        <w:rFonts w:ascii="Arial" w:hAnsi="Arial"/>
        <w:color w:val="40537f" w:themeColor="accent6" w:themeTint="98" w:themeShade="95"/>
        <w:sz w:val="22"/>
      </w:rPr>
    </w:tblStylePr>
    <w:tblStylePr w:type="firstCol">
      <w:rPr>
        <w:rFonts w:ascii="Arial" w:hAnsi="Arial"/>
        <w:i/>
        <w:color w:val="40537f"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0537f" w:themeColor="accent6" w:themeTint="98" w:themeShade="95"/>
        <w:sz w:val="22"/>
      </w:rPr>
      <w:tcPr>
        <w:shd w:val="clear" w:color="ffffff"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0537f"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0537f" w:themeColor="accent6" w:themeTint="98" w:themeShade="95"/>
        <w:sz w:val="22"/>
      </w:rPr>
      <w:tcPr>
        <w:shd w:val="clear" w:color="ffffff"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40537f" w:themeColor="accent6" w:themeTint="98" w:themeShade="95"/>
        <w:sz w:val="22"/>
      </w:rPr>
    </w:tblStylePr>
  </w:style>
  <w:style w:type="paragraph" w:styleId="2389" w:default="1">
    <w:name w:val="Normal"/>
    <w:qFormat/>
  </w:style>
  <w:style w:type="paragraph" w:styleId="2390">
    <w:name w:val="Heading 1"/>
    <w:basedOn w:val="2389"/>
    <w:next w:val="2389"/>
    <w:link w:val="2404"/>
    <w:uiPriority w:val="9"/>
    <w:qFormat/>
    <w:pPr>
      <w:keepLines/>
      <w:keepNext/>
      <w:spacing w:before="480"/>
      <w:outlineLvl w:val="0"/>
    </w:pPr>
    <w:rPr>
      <w:sz w:val="40"/>
      <w:szCs w:val="40"/>
    </w:rPr>
  </w:style>
  <w:style w:type="paragraph" w:styleId="2391">
    <w:name w:val="Heading 2"/>
    <w:basedOn w:val="2389"/>
    <w:next w:val="2389"/>
    <w:link w:val="2405"/>
    <w:uiPriority w:val="9"/>
    <w:unhideWhenUsed/>
    <w:qFormat/>
    <w:pPr>
      <w:keepLines/>
      <w:keepNext/>
      <w:spacing w:before="360"/>
      <w:outlineLvl w:val="1"/>
    </w:pPr>
    <w:rPr>
      <w:sz w:val="34"/>
    </w:rPr>
  </w:style>
  <w:style w:type="paragraph" w:styleId="2392">
    <w:name w:val="Heading 3"/>
    <w:basedOn w:val="2389"/>
    <w:next w:val="2389"/>
    <w:link w:val="2406"/>
    <w:uiPriority w:val="9"/>
    <w:unhideWhenUsed/>
    <w:qFormat/>
    <w:pPr>
      <w:keepLines/>
      <w:keepNext/>
      <w:spacing w:before="320"/>
      <w:outlineLvl w:val="2"/>
    </w:pPr>
    <w:rPr>
      <w:sz w:val="30"/>
      <w:szCs w:val="30"/>
    </w:rPr>
  </w:style>
  <w:style w:type="paragraph" w:styleId="2393">
    <w:name w:val="Heading 4"/>
    <w:basedOn w:val="2389"/>
    <w:next w:val="2389"/>
    <w:link w:val="2407"/>
    <w:uiPriority w:val="9"/>
    <w:unhideWhenUsed/>
    <w:qFormat/>
    <w:pPr>
      <w:keepLines/>
      <w:keepNext/>
      <w:spacing w:before="320"/>
      <w:outlineLvl w:val="3"/>
    </w:pPr>
    <w:rPr>
      <w:b/>
      <w:bCs/>
      <w:sz w:val="26"/>
      <w:szCs w:val="26"/>
    </w:rPr>
  </w:style>
  <w:style w:type="paragraph" w:styleId="2394">
    <w:name w:val="Heading 5"/>
    <w:basedOn w:val="2389"/>
    <w:next w:val="2389"/>
    <w:link w:val="2408"/>
    <w:uiPriority w:val="9"/>
    <w:unhideWhenUsed/>
    <w:qFormat/>
    <w:pPr>
      <w:keepLines/>
      <w:keepNext/>
      <w:spacing w:before="320"/>
      <w:outlineLvl w:val="4"/>
    </w:pPr>
    <w:rPr>
      <w:b/>
      <w:bCs/>
      <w:sz w:val="24"/>
      <w:szCs w:val="24"/>
    </w:rPr>
  </w:style>
  <w:style w:type="paragraph" w:styleId="2395">
    <w:name w:val="Heading 6"/>
    <w:basedOn w:val="2389"/>
    <w:next w:val="2389"/>
    <w:link w:val="2409"/>
    <w:uiPriority w:val="9"/>
    <w:unhideWhenUsed/>
    <w:qFormat/>
    <w:pPr>
      <w:keepLines/>
      <w:keepNext/>
      <w:spacing w:before="320"/>
      <w:outlineLvl w:val="5"/>
    </w:pPr>
    <w:rPr>
      <w:b/>
      <w:bCs/>
    </w:rPr>
  </w:style>
  <w:style w:type="paragraph" w:styleId="2396">
    <w:name w:val="Heading 7"/>
    <w:basedOn w:val="2389"/>
    <w:next w:val="2389"/>
    <w:link w:val="2410"/>
    <w:uiPriority w:val="9"/>
    <w:unhideWhenUsed/>
    <w:qFormat/>
    <w:pPr>
      <w:keepLines/>
      <w:keepNext/>
      <w:spacing w:before="320"/>
      <w:outlineLvl w:val="6"/>
    </w:pPr>
    <w:rPr>
      <w:b/>
      <w:bCs/>
      <w:i/>
      <w:iCs/>
    </w:rPr>
  </w:style>
  <w:style w:type="paragraph" w:styleId="2397">
    <w:name w:val="Heading 8"/>
    <w:basedOn w:val="2389"/>
    <w:next w:val="2389"/>
    <w:link w:val="2411"/>
    <w:uiPriority w:val="9"/>
    <w:unhideWhenUsed/>
    <w:qFormat/>
    <w:pPr>
      <w:keepLines/>
      <w:keepNext/>
      <w:spacing w:before="320"/>
      <w:outlineLvl w:val="7"/>
    </w:pPr>
    <w:rPr>
      <w:i/>
      <w:iCs/>
    </w:rPr>
  </w:style>
  <w:style w:type="paragraph" w:styleId="2398">
    <w:name w:val="Heading 9"/>
    <w:basedOn w:val="2389"/>
    <w:next w:val="2389"/>
    <w:link w:val="2412"/>
    <w:uiPriority w:val="9"/>
    <w:unhideWhenUsed/>
    <w:qFormat/>
    <w:pPr>
      <w:keepLines/>
      <w:keepNext/>
      <w:spacing w:before="320"/>
      <w:outlineLvl w:val="8"/>
    </w:pPr>
    <w:rPr>
      <w:i/>
      <w:iCs/>
      <w:sz w:val="21"/>
      <w:szCs w:val="21"/>
    </w:rPr>
  </w:style>
  <w:style w:type="character" w:styleId="2399" w:default="1">
    <w:name w:val="Default Paragraph Font"/>
    <w:uiPriority w:val="1"/>
    <w:semiHidden/>
    <w:unhideWhenUsed/>
  </w:style>
  <w:style w:type="table" w:styleId="2400" w:default="1">
    <w:name w:val="Normal Table"/>
    <w:uiPriority w:val="99"/>
    <w:semiHidden/>
    <w:unhideWhenUsed/>
    <w:tblPr>
      <w:tblInd w:w="0" w:type="dxa"/>
      <w:tblCellMar>
        <w:left w:w="108" w:type="dxa"/>
        <w:top w:w="0" w:type="dxa"/>
        <w:right w:w="108" w:type="dxa"/>
        <w:bottom w:w="0" w:type="dxa"/>
      </w:tblCellMar>
    </w:tblPr>
  </w:style>
  <w:style w:type="numbering" w:styleId="2401" w:default="1">
    <w:name w:val="No List"/>
    <w:uiPriority w:val="99"/>
    <w:semiHidden/>
    <w:unhideWhenUsed/>
  </w:style>
  <w:style w:type="paragraph" w:styleId="2402">
    <w:name w:val="Caption"/>
    <w:basedOn w:val="2389"/>
    <w:next w:val="2389"/>
    <w:uiPriority w:val="35"/>
    <w:semiHidden/>
    <w:unhideWhenUsed/>
    <w:qFormat/>
    <w:rPr>
      <w:b/>
      <w:bCs/>
      <w:color w:val="3891a7" w:themeColor="accent1"/>
      <w:sz w:val="18"/>
      <w:szCs w:val="18"/>
    </w:rPr>
  </w:style>
  <w:style w:type="character" w:styleId="2403" w:customStyle="1">
    <w:name w:val="Caption Char"/>
    <w:uiPriority w:val="99"/>
  </w:style>
  <w:style w:type="character" w:styleId="2404" w:customStyle="1">
    <w:name w:val="Heading 1 Char"/>
    <w:link w:val="2390"/>
    <w:uiPriority w:val="9"/>
    <w:rPr>
      <w:rFonts w:ascii="Arial" w:hAnsi="Arial" w:eastAsia="Arial" w:cs="Arial"/>
      <w:sz w:val="40"/>
      <w:szCs w:val="40"/>
    </w:rPr>
  </w:style>
  <w:style w:type="character" w:styleId="2405" w:customStyle="1">
    <w:name w:val="Heading 2 Char"/>
    <w:link w:val="2391"/>
    <w:uiPriority w:val="9"/>
    <w:rPr>
      <w:rFonts w:ascii="Arial" w:hAnsi="Arial" w:eastAsia="Arial" w:cs="Arial"/>
      <w:sz w:val="34"/>
    </w:rPr>
  </w:style>
  <w:style w:type="character" w:styleId="2406" w:customStyle="1">
    <w:name w:val="Heading 3 Char"/>
    <w:link w:val="2392"/>
    <w:uiPriority w:val="9"/>
    <w:rPr>
      <w:rFonts w:ascii="Arial" w:hAnsi="Arial" w:eastAsia="Arial" w:cs="Arial"/>
      <w:sz w:val="30"/>
      <w:szCs w:val="30"/>
    </w:rPr>
  </w:style>
  <w:style w:type="character" w:styleId="2407" w:customStyle="1">
    <w:name w:val="Heading 4 Char"/>
    <w:link w:val="2393"/>
    <w:uiPriority w:val="9"/>
    <w:rPr>
      <w:rFonts w:ascii="Arial" w:hAnsi="Arial" w:eastAsia="Arial" w:cs="Arial"/>
      <w:b/>
      <w:bCs/>
      <w:sz w:val="26"/>
      <w:szCs w:val="26"/>
    </w:rPr>
  </w:style>
  <w:style w:type="character" w:styleId="2408" w:customStyle="1">
    <w:name w:val="Heading 5 Char"/>
    <w:link w:val="2394"/>
    <w:uiPriority w:val="9"/>
    <w:rPr>
      <w:rFonts w:ascii="Arial" w:hAnsi="Arial" w:eastAsia="Arial" w:cs="Arial"/>
      <w:b/>
      <w:bCs/>
      <w:sz w:val="24"/>
      <w:szCs w:val="24"/>
    </w:rPr>
  </w:style>
  <w:style w:type="character" w:styleId="2409" w:customStyle="1">
    <w:name w:val="Heading 6 Char"/>
    <w:link w:val="2395"/>
    <w:uiPriority w:val="9"/>
    <w:rPr>
      <w:rFonts w:ascii="Arial" w:hAnsi="Arial" w:eastAsia="Arial" w:cs="Arial"/>
      <w:b/>
      <w:bCs/>
      <w:sz w:val="22"/>
      <w:szCs w:val="22"/>
    </w:rPr>
  </w:style>
  <w:style w:type="character" w:styleId="2410" w:customStyle="1">
    <w:name w:val="Heading 7 Char"/>
    <w:link w:val="2396"/>
    <w:uiPriority w:val="9"/>
    <w:rPr>
      <w:rFonts w:ascii="Arial" w:hAnsi="Arial" w:eastAsia="Arial" w:cs="Arial"/>
      <w:b/>
      <w:bCs/>
      <w:i/>
      <w:iCs/>
      <w:sz w:val="22"/>
      <w:szCs w:val="22"/>
    </w:rPr>
  </w:style>
  <w:style w:type="character" w:styleId="2411" w:customStyle="1">
    <w:name w:val="Heading 8 Char"/>
    <w:link w:val="2397"/>
    <w:uiPriority w:val="9"/>
    <w:rPr>
      <w:rFonts w:ascii="Arial" w:hAnsi="Arial" w:eastAsia="Arial" w:cs="Arial"/>
      <w:i/>
      <w:iCs/>
      <w:sz w:val="22"/>
      <w:szCs w:val="22"/>
    </w:rPr>
  </w:style>
  <w:style w:type="character" w:styleId="2412" w:customStyle="1">
    <w:name w:val="Heading 9 Char"/>
    <w:link w:val="2398"/>
    <w:uiPriority w:val="9"/>
    <w:rPr>
      <w:rFonts w:ascii="Arial" w:hAnsi="Arial" w:eastAsia="Arial" w:cs="Arial"/>
      <w:i/>
      <w:iCs/>
      <w:sz w:val="21"/>
      <w:szCs w:val="21"/>
    </w:rPr>
  </w:style>
  <w:style w:type="paragraph" w:styleId="2413">
    <w:name w:val="Title"/>
    <w:basedOn w:val="2389"/>
    <w:next w:val="2389"/>
    <w:link w:val="2414"/>
    <w:uiPriority w:val="10"/>
    <w:qFormat/>
    <w:pPr>
      <w:contextualSpacing/>
      <w:spacing w:before="300"/>
    </w:pPr>
    <w:rPr>
      <w:sz w:val="48"/>
      <w:szCs w:val="48"/>
    </w:rPr>
  </w:style>
  <w:style w:type="character" w:styleId="2414" w:customStyle="1">
    <w:name w:val="Title Char"/>
    <w:link w:val="2413"/>
    <w:uiPriority w:val="10"/>
    <w:rPr>
      <w:sz w:val="48"/>
      <w:szCs w:val="48"/>
    </w:rPr>
  </w:style>
  <w:style w:type="paragraph" w:styleId="2415">
    <w:name w:val="Subtitle"/>
    <w:basedOn w:val="2389"/>
    <w:next w:val="2389"/>
    <w:link w:val="2416"/>
    <w:uiPriority w:val="11"/>
    <w:qFormat/>
    <w:pPr>
      <w:spacing w:before="200"/>
    </w:pPr>
    <w:rPr>
      <w:sz w:val="24"/>
      <w:szCs w:val="24"/>
    </w:rPr>
  </w:style>
  <w:style w:type="character" w:styleId="2416" w:customStyle="1">
    <w:name w:val="Subtitle Char"/>
    <w:link w:val="2415"/>
    <w:uiPriority w:val="11"/>
    <w:rPr>
      <w:sz w:val="24"/>
      <w:szCs w:val="24"/>
    </w:rPr>
  </w:style>
  <w:style w:type="paragraph" w:styleId="2417">
    <w:name w:val="Quote"/>
    <w:basedOn w:val="2389"/>
    <w:next w:val="2389"/>
    <w:link w:val="2418"/>
    <w:uiPriority w:val="29"/>
    <w:qFormat/>
    <w:pPr>
      <w:ind w:left="720" w:right="720"/>
    </w:pPr>
    <w:rPr>
      <w:i/>
    </w:rPr>
  </w:style>
  <w:style w:type="character" w:styleId="2418" w:customStyle="1">
    <w:name w:val="Quote Char"/>
    <w:link w:val="2417"/>
    <w:uiPriority w:val="29"/>
    <w:rPr>
      <w:i/>
    </w:rPr>
  </w:style>
  <w:style w:type="paragraph" w:styleId="2419">
    <w:name w:val="Intense Quote"/>
    <w:basedOn w:val="2389"/>
    <w:next w:val="2389"/>
    <w:link w:val="2420"/>
    <w:uiPriority w:val="30"/>
    <w:qFormat/>
    <w:pPr>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2420" w:customStyle="1">
    <w:name w:val="Intense Quote Char"/>
    <w:link w:val="2419"/>
    <w:uiPriority w:val="30"/>
    <w:rPr>
      <w:i/>
    </w:rPr>
  </w:style>
  <w:style w:type="paragraph" w:styleId="2421">
    <w:name w:val="Header"/>
    <w:basedOn w:val="2389"/>
    <w:link w:val="2422"/>
    <w:uiPriority w:val="99"/>
    <w:unhideWhenUsed/>
    <w:pPr>
      <w:spacing w:after="0" w:line="240" w:lineRule="auto"/>
      <w:tabs>
        <w:tab w:val="center" w:pos="7143" w:leader="none"/>
        <w:tab w:val="right" w:pos="14287" w:leader="none"/>
      </w:tabs>
    </w:pPr>
  </w:style>
  <w:style w:type="character" w:styleId="2422" w:customStyle="1">
    <w:name w:val="Header Char"/>
    <w:link w:val="2421"/>
    <w:uiPriority w:val="99"/>
  </w:style>
  <w:style w:type="paragraph" w:styleId="2423">
    <w:name w:val="Footer"/>
    <w:basedOn w:val="2389"/>
    <w:link w:val="2424"/>
    <w:uiPriority w:val="99"/>
    <w:unhideWhenUsed/>
    <w:pPr>
      <w:spacing w:after="0" w:line="240" w:lineRule="auto"/>
      <w:tabs>
        <w:tab w:val="center" w:pos="7143" w:leader="none"/>
        <w:tab w:val="right" w:pos="14287" w:leader="none"/>
      </w:tabs>
    </w:pPr>
  </w:style>
  <w:style w:type="character" w:styleId="2424" w:customStyle="1">
    <w:name w:val="Footer Char"/>
    <w:link w:val="2423"/>
    <w:uiPriority w:val="99"/>
  </w:style>
  <w:style w:type="table" w:styleId="2425">
    <w:name w:val="Table Grid"/>
    <w:basedOn w:val="240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426">
    <w:name w:val="Grid Table Light"/>
    <w:basedOn w:val="240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427">
    <w:name w:val="Plain Table 1"/>
    <w:basedOn w:val="240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hemeFill="text1" w:themeFillTint="0D"/>
      </w:tcPr>
    </w:tblStylePr>
    <w:tblStylePr w:type="band1Vert">
      <w:tcPr>
        <w:shd w:val="clear" w:color="f2f2f2"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428">
    <w:name w:val="Plain Table 2"/>
    <w:basedOn w:val="240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429">
    <w:name w:val="Plain Table 3"/>
    <w:basedOn w:val="2400"/>
    <w:uiPriority w:val="99"/>
    <w:pPr>
      <w:spacing w:after="0" w:line="240" w:lineRule="auto"/>
    </w:pPr>
    <w:tblPr>
      <w:tblStyleRowBandSize w:val="1"/>
      <w:tblStyleColBandSize w:val="1"/>
    </w:tblPr>
    <w:tblStylePr w:type="band1Horz">
      <w:rPr>
        <w:rFonts w:ascii="Arial" w:hAnsi="Arial"/>
        <w:color w:val="404040"/>
        <w:sz w:val="22"/>
      </w:rPr>
      <w:tcPr>
        <w:shd w:val="clear" w:color="f2f2f2" w:fill="f2f2f2" w:themeFill="text1" w:themeFillTint="0D"/>
      </w:tcPr>
    </w:tblStylePr>
    <w:tblStylePr w:type="band1Vert">
      <w:rPr>
        <w:rFonts w:ascii="Arial" w:hAnsi="Arial"/>
        <w:color w:val="404040"/>
        <w:sz w:val="22"/>
      </w:rPr>
      <w:tcPr>
        <w:shd w:val="clear" w:color="f2f2f2"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430">
    <w:name w:val="Plain Table 4"/>
    <w:basedOn w:val="2400"/>
    <w:uiPriority w:val="99"/>
    <w:pPr>
      <w:spacing w:after="0" w:line="240" w:lineRule="auto"/>
    </w:pPr>
    <w:tblPr>
      <w:tblStyleRowBandSize w:val="1"/>
      <w:tblStyleColBandSize w:val="1"/>
    </w:tblPr>
    <w:tblStylePr w:type="band1Horz">
      <w:rPr>
        <w:rFonts w:ascii="Arial" w:hAnsi="Arial"/>
        <w:color w:val="404040"/>
        <w:sz w:val="22"/>
      </w:rPr>
      <w:tcPr>
        <w:shd w:val="clear" w:color="f2f2f2" w:fill="f2f2f2" w:themeFill="text1" w:themeFillTint="0D"/>
      </w:tcPr>
    </w:tblStylePr>
    <w:tblStylePr w:type="band1Vert">
      <w:rPr>
        <w:rFonts w:ascii="Arial" w:hAnsi="Arial"/>
        <w:color w:val="404040"/>
        <w:sz w:val="22"/>
      </w:rPr>
      <w:tcPr>
        <w:shd w:val="clear" w:color="f2f2f2"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431">
    <w:name w:val="Plain Table 5"/>
    <w:basedOn w:val="2400"/>
    <w:uiPriority w:val="99"/>
    <w:pPr>
      <w:spacing w:after="0" w:line="240" w:lineRule="auto"/>
    </w:pPr>
    <w:tblPr>
      <w:tblStyleRowBandSize w:val="1"/>
      <w:tblStyleColBandSize w:val="1"/>
    </w:tblPr>
    <w:tblStylePr w:type="band1Horz">
      <w:rPr>
        <w:rFonts w:ascii="Arial" w:hAnsi="Arial"/>
        <w:color w:val="404040"/>
        <w:sz w:val="22"/>
      </w:rPr>
      <w:tcPr>
        <w:shd w:val="clear" w:color="f2f2f2" w:fill="f2f2f2" w:themeFill="text1" w:themeFillTint="0D"/>
      </w:tcPr>
    </w:tblStylePr>
    <w:tblStylePr w:type="band1Vert">
      <w:rPr>
        <w:rFonts w:ascii="Arial" w:hAnsi="Arial"/>
        <w:color w:val="404040"/>
        <w:sz w:val="22"/>
      </w:rPr>
      <w:tcPr>
        <w:shd w:val="clear" w:color="f2f2f2" w:fill="f2f2f2" w:themeFill="text1" w:themeFillTint="0D"/>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432">
    <w:name w:val="Grid Table 1 Light"/>
    <w:basedOn w:val="240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2433">
    <w:name w:val="Grid Table 1 Light Accent 1"/>
    <w:basedOn w:val="2400"/>
    <w:uiPriority w:val="99"/>
    <w:pPr>
      <w:spacing w:after="0" w:line="240" w:lineRule="auto"/>
    </w:pPr>
    <w:tblPr>
      <w:tblStyleRowBandSize w:val="1"/>
      <w:tblStyleColBandSize w:val="1"/>
      <w:tbl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insideH w:val="single" w:color="A8D6E2" w:themeColor="accent1" w:themeTint="67" w:sz="4" w:space="0"/>
        <w:insideV w:val="single" w:color="A8D6E2" w:themeColor="accent1" w:themeTint="67" w:sz="4" w:space="0"/>
      </w:tblBorders>
    </w:tblPr>
    <w:tblStylePr w:type="band1Horz">
      <w:rPr>
        <w:rFonts w:ascii="Arial" w:hAnsi="Arial"/>
        <w:color w:val="404040"/>
        <w:sz w:val="22"/>
      </w:rPr>
      <w:tcPr>
        <w:tc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tcBorders>
      </w:tcPr>
    </w:tblStylePr>
    <w:tblStylePr w:type="firstCol">
      <w:rPr>
        <w:b/>
        <w:color w:val="404040"/>
      </w:rPr>
    </w:tblStylePr>
    <w:tblStylePr w:type="firstRow">
      <w:rPr>
        <w:b/>
        <w:color w:val="404040"/>
      </w:rPr>
      <w:tcPr>
        <w:tcBorders>
          <w:bottom w:val="single" w:color="81C4D4" w:themeColor="accent1" w:themeTint="95" w:sz="12" w:space="0"/>
        </w:tcBorders>
      </w:tcPr>
    </w:tblStylePr>
    <w:tblStylePr w:type="lastCol">
      <w:rPr>
        <w:b/>
        <w:color w:val="404040"/>
      </w:rPr>
    </w:tblStylePr>
    <w:tblStylePr w:type="lastRow">
      <w:rPr>
        <w:b/>
        <w:color w:val="404040"/>
      </w:rPr>
    </w:tblStylePr>
  </w:style>
  <w:style w:type="table" w:styleId="2434">
    <w:name w:val="Grid Table 1 Light Accent 2"/>
    <w:basedOn w:val="2400"/>
    <w:uiPriority w:val="99"/>
    <w:pPr>
      <w:spacing w:after="0" w:line="240" w:lineRule="auto"/>
    </w:pPr>
    <w:tblPr>
      <w:tblStyleRowBandSize w:val="1"/>
      <w:tblStyleColBandSize w:val="1"/>
      <w:tbl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insideH w:val="single" w:color="FEE19B" w:themeColor="accent2" w:themeTint="67" w:sz="4" w:space="0"/>
        <w:insideV w:val="single" w:color="FEE19B" w:themeColor="accent2" w:themeTint="67" w:sz="4" w:space="0"/>
      </w:tblBorders>
    </w:tblPr>
    <w:tblStylePr w:type="band1Horz">
      <w:rPr>
        <w:rFonts w:ascii="Arial" w:hAnsi="Arial"/>
        <w:color w:val="404040"/>
        <w:sz w:val="22"/>
      </w:rPr>
      <w:tcPr>
        <w:tc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tcBorders>
      </w:tcPr>
    </w:tblStylePr>
    <w:tblStylePr w:type="firstCol">
      <w:rPr>
        <w:b/>
        <w:color w:val="404040"/>
      </w:rPr>
    </w:tblStylePr>
    <w:tblStylePr w:type="firstRow">
      <w:rPr>
        <w:b/>
        <w:color w:val="404040"/>
      </w:rPr>
      <w:tcPr>
        <w:tcBorders>
          <w:bottom w:val="single" w:color="FED56F" w:themeColor="accent2" w:themeTint="95" w:sz="12" w:space="0"/>
        </w:tcBorders>
      </w:tcPr>
    </w:tblStylePr>
    <w:tblStylePr w:type="lastCol">
      <w:rPr>
        <w:b/>
        <w:color w:val="404040"/>
      </w:rPr>
    </w:tblStylePr>
    <w:tblStylePr w:type="lastRow">
      <w:rPr>
        <w:b/>
        <w:color w:val="404040"/>
      </w:rPr>
    </w:tblStylePr>
  </w:style>
  <w:style w:type="table" w:styleId="2435">
    <w:name w:val="Grid Table 1 Light Accent 3"/>
    <w:basedOn w:val="2400"/>
    <w:uiPriority w:val="99"/>
    <w:pPr>
      <w:spacing w:after="0" w:line="240" w:lineRule="auto"/>
    </w:pPr>
    <w:tblPr>
      <w:tblStyleRowBandSize w:val="1"/>
      <w:tblStyleColBandSize w:val="1"/>
      <w:tbl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insideH w:val="single" w:color="EAA6A6" w:themeColor="accent3" w:themeTint="67" w:sz="4" w:space="0"/>
        <w:insideV w:val="single" w:color="EAA6A6" w:themeColor="accent3" w:themeTint="67" w:sz="4" w:space="0"/>
      </w:tblBorders>
    </w:tblPr>
    <w:tblStylePr w:type="band1Horz">
      <w:rPr>
        <w:rFonts w:ascii="Arial" w:hAnsi="Arial"/>
        <w:color w:val="404040"/>
        <w:sz w:val="22"/>
      </w:rPr>
      <w:tcPr>
        <w:tc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tcBorders>
      </w:tcPr>
    </w:tblStylePr>
    <w:tblStylePr w:type="firstCol">
      <w:rPr>
        <w:b/>
        <w:color w:val="404040"/>
      </w:rPr>
    </w:tblStylePr>
    <w:tblStylePr w:type="firstRow">
      <w:rPr>
        <w:b/>
        <w:color w:val="404040"/>
      </w:rPr>
      <w:tcPr>
        <w:tcBorders>
          <w:bottom w:val="single" w:color="E17E7E" w:themeColor="accent3" w:themeTint="95" w:sz="12" w:space="0"/>
        </w:tcBorders>
      </w:tcPr>
    </w:tblStylePr>
    <w:tblStylePr w:type="lastCol">
      <w:rPr>
        <w:b/>
        <w:color w:val="404040"/>
      </w:rPr>
    </w:tblStylePr>
    <w:tblStylePr w:type="lastRow">
      <w:rPr>
        <w:b/>
        <w:color w:val="404040"/>
      </w:rPr>
    </w:tblStylePr>
  </w:style>
  <w:style w:type="table" w:styleId="2436">
    <w:name w:val="Grid Table 1 Light Accent 4"/>
    <w:basedOn w:val="2400"/>
    <w:uiPriority w:val="99"/>
    <w:pPr>
      <w:spacing w:after="0" w:line="240" w:lineRule="auto"/>
    </w:pPr>
    <w:tblPr>
      <w:tblStyleRowBandSize w:val="1"/>
      <w:tblStyleColBandSize w:val="1"/>
      <w:tbl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insideH w:val="single" w:color="CFE4A5" w:themeColor="accent4" w:themeTint="67" w:sz="4" w:space="0"/>
        <w:insideV w:val="single" w:color="CFE4A5" w:themeColor="accent4" w:themeTint="67" w:sz="4" w:space="0"/>
      </w:tblBorders>
    </w:tblPr>
    <w:tblStylePr w:type="band1Horz">
      <w:rPr>
        <w:rFonts w:ascii="Arial" w:hAnsi="Arial"/>
        <w:color w:val="404040"/>
        <w:sz w:val="22"/>
      </w:rPr>
      <w:tcPr>
        <w:tc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tcBorders>
      </w:tcPr>
    </w:tblStylePr>
    <w:tblStylePr w:type="firstCol">
      <w:rPr>
        <w:b/>
        <w:color w:val="404040"/>
      </w:rPr>
    </w:tblStylePr>
    <w:tblStylePr w:type="firstRow">
      <w:rPr>
        <w:b/>
        <w:color w:val="404040"/>
      </w:rPr>
      <w:tcPr>
        <w:tcBorders>
          <w:bottom w:val="single" w:color="BAD87D" w:themeColor="accent4" w:themeTint="95" w:sz="12" w:space="0"/>
        </w:tcBorders>
      </w:tcPr>
    </w:tblStylePr>
    <w:tblStylePr w:type="lastCol">
      <w:rPr>
        <w:b/>
        <w:color w:val="404040"/>
      </w:rPr>
    </w:tblStylePr>
    <w:tblStylePr w:type="lastRow">
      <w:rPr>
        <w:b/>
        <w:color w:val="404040"/>
      </w:rPr>
    </w:tblStylePr>
  </w:style>
  <w:style w:type="table" w:styleId="2437">
    <w:name w:val="Grid Table 1 Light Accent 5"/>
    <w:basedOn w:val="2400"/>
    <w:uiPriority w:val="99"/>
    <w:pPr>
      <w:spacing w:after="0" w:line="240" w:lineRule="auto"/>
    </w:pPr>
    <w:tblPr>
      <w:tblStyleRowBandSize w:val="1"/>
      <w:tblStyleColBandSize w:val="1"/>
      <w:tbl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insideH w:val="single" w:color="FAAD73" w:themeColor="accent5" w:themeTint="67" w:sz="4" w:space="0"/>
        <w:insideV w:val="single" w:color="FAAD73" w:themeColor="accent5" w:themeTint="67" w:sz="4" w:space="0"/>
      </w:tblBorders>
    </w:tblPr>
    <w:tblStylePr w:type="band1Horz">
      <w:rPr>
        <w:rFonts w:ascii="Arial" w:hAnsi="Arial"/>
        <w:color w:val="404040"/>
        <w:sz w:val="22"/>
      </w:rPr>
      <w:tcPr>
        <w:tc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tcBorders>
      </w:tcPr>
    </w:tblStylePr>
    <w:tblStylePr w:type="firstCol">
      <w:rPr>
        <w:b/>
        <w:color w:val="404040"/>
      </w:rPr>
    </w:tblStylePr>
    <w:tblStylePr w:type="firstRow">
      <w:rPr>
        <w:b/>
        <w:color w:val="404040"/>
      </w:rPr>
      <w:tcPr>
        <w:tcBorders>
          <w:bottom w:val="single" w:color="F88936" w:themeColor="accent5" w:themeTint="95" w:sz="12" w:space="0"/>
        </w:tcBorders>
      </w:tcPr>
    </w:tblStylePr>
    <w:tblStylePr w:type="lastCol">
      <w:rPr>
        <w:b/>
        <w:color w:val="404040"/>
      </w:rPr>
    </w:tblStylePr>
    <w:tblStylePr w:type="lastRow">
      <w:rPr>
        <w:b/>
        <w:color w:val="404040"/>
      </w:rPr>
    </w:tblStylePr>
  </w:style>
  <w:style w:type="table" w:styleId="2438">
    <w:name w:val="Grid Table 1 Light Accent 6"/>
    <w:basedOn w:val="2400"/>
    <w:uiPriority w:val="99"/>
    <w:pPr>
      <w:spacing w:after="0" w:line="240" w:lineRule="auto"/>
    </w:pPr>
    <w:tblPr>
      <w:tblStyleRowBandSize w:val="1"/>
      <w:tblStyleColBandSize w:val="1"/>
      <w:tbl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insideH w:val="single" w:color="AEB9D6" w:themeColor="accent6" w:themeTint="67" w:sz="4" w:space="0"/>
        <w:insideV w:val="single" w:color="AEB9D6" w:themeColor="accent6" w:themeTint="67" w:sz="4" w:space="0"/>
      </w:tblBorders>
    </w:tblPr>
    <w:tblStylePr w:type="band1Horz">
      <w:rPr>
        <w:rFonts w:ascii="Arial" w:hAnsi="Arial"/>
        <w:color w:val="404040"/>
        <w:sz w:val="22"/>
      </w:rPr>
      <w:tcPr>
        <w:tc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tcBorders>
      </w:tcPr>
    </w:tblStylePr>
    <w:tblStylePr w:type="firstCol">
      <w:rPr>
        <w:b/>
        <w:color w:val="404040"/>
      </w:rPr>
    </w:tblStylePr>
    <w:tblStylePr w:type="firstRow">
      <w:rPr>
        <w:b/>
        <w:color w:val="404040"/>
      </w:rPr>
      <w:tcPr>
        <w:tcBorders>
          <w:bottom w:val="single" w:color="8B9AC4" w:themeColor="accent6" w:themeTint="95" w:sz="12" w:space="0"/>
        </w:tcBorders>
      </w:tcPr>
    </w:tblStylePr>
    <w:tblStylePr w:type="lastCol">
      <w:rPr>
        <w:b/>
        <w:color w:val="404040"/>
      </w:rPr>
    </w:tblStylePr>
    <w:tblStylePr w:type="lastRow">
      <w:rPr>
        <w:b/>
        <w:color w:val="404040"/>
      </w:rPr>
    </w:tblStylePr>
  </w:style>
  <w:style w:type="table" w:styleId="2439">
    <w:name w:val="Grid Table 2"/>
    <w:basedOn w:val="240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fill="cbcbcb" w:themeFill="text1" w:themeFillTint="34"/>
      </w:tcPr>
    </w:tblStylePr>
    <w:tblStylePr w:type="band1Vert">
      <w:rPr>
        <w:rFonts w:ascii="Arial" w:hAnsi="Arial"/>
        <w:color w:val="404040"/>
        <w:sz w:val="22"/>
      </w:rPr>
      <w:tcPr>
        <w:shd w:val="clear" w:color="cbcbcb" w:fill="cbcbcb" w:themeFill="text1"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themeTint="95" w:sz="4" w:space="0"/>
          <w:left w:val="none" w:color="000000" w:sz="4" w:space="0"/>
          <w:bottom w:val="none" w:color="000000" w:sz="4" w:space="0"/>
          <w:right w:val="none" w:color="000000" w:sz="4" w:space="0"/>
        </w:tcBorders>
      </w:tcPr>
    </w:tblStylePr>
  </w:style>
  <w:style w:type="table" w:styleId="2440">
    <w:name w:val="Grid Table 2 Accent 1"/>
    <w:basedOn w:val="2400"/>
    <w:uiPriority w:val="99"/>
    <w:pPr>
      <w:spacing w:after="0" w:line="240" w:lineRule="auto"/>
    </w:pPr>
    <w:tblPr>
      <w:tblStyleRowBandSize w:val="1"/>
      <w:tblStyleColBandSize w:val="1"/>
      <w:tblBorders>
        <w:bottom w:val="single" w:color="3E9FB8" w:themeColor="accent1" w:themeTint="EA" w:sz="4" w:space="0"/>
        <w:insideH w:val="single" w:color="3E9FB8" w:themeColor="accent1" w:themeTint="EA" w:sz="4" w:space="0"/>
        <w:insideV w:val="single" w:color="3E9FB8" w:themeColor="accent1" w:themeTint="EA" w:sz="4" w:space="0"/>
      </w:tblBorders>
    </w:tblPr>
    <w:tblStylePr w:type="band1Horz">
      <w:rPr>
        <w:rFonts w:ascii="Arial" w:hAnsi="Arial"/>
        <w:color w:val="404040"/>
        <w:sz w:val="22"/>
      </w:rPr>
      <w:tcPr>
        <w:shd w:val="clear" w:color="d3eaf0" w:fill="d3eaf0" w:themeFill="accent1" w:themeFillTint="34"/>
      </w:tcPr>
    </w:tblStylePr>
    <w:tblStylePr w:type="band1Vert">
      <w:rPr>
        <w:rFonts w:ascii="Arial" w:hAnsi="Arial"/>
        <w:color w:val="404040"/>
        <w:sz w:val="22"/>
      </w:rPr>
      <w:tcPr>
        <w:shd w:val="clear" w:color="d3eaf0" w:fill="d3eaf0" w:themeFill="accent1"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3E9FB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3E9FB8" w:themeColor="accent1" w:themeTint="EA" w:sz="4" w:space="0"/>
          <w:left w:val="none" w:color="000000" w:sz="4" w:space="0"/>
          <w:bottom w:val="none" w:color="000000" w:sz="4" w:space="0"/>
          <w:right w:val="none" w:color="000000" w:sz="4" w:space="0"/>
        </w:tcBorders>
      </w:tcPr>
    </w:tblStylePr>
  </w:style>
  <w:style w:type="table" w:styleId="2441">
    <w:name w:val="Grid Table 2 Accent 2"/>
    <w:basedOn w:val="2400"/>
    <w:uiPriority w:val="99"/>
    <w:pPr>
      <w:spacing w:after="0" w:line="240" w:lineRule="auto"/>
    </w:pPr>
    <w:tblPr>
      <w:tblStyleRowBandSize w:val="1"/>
      <w:tblStyleColBandSize w:val="1"/>
      <w:tblBorders>
        <w:bottom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404040"/>
        <w:sz w:val="22"/>
      </w:rPr>
      <w:tcPr>
        <w:shd w:val="clear" w:color="fef0ce" w:fill="fef0ce" w:themeFill="accent2" w:themeFillTint="32"/>
      </w:tcPr>
    </w:tblStylePr>
    <w:tblStylePr w:type="band1Vert">
      <w:rPr>
        <w:rFonts w:ascii="Arial" w:hAnsi="Arial"/>
        <w:color w:val="404040"/>
        <w:sz w:val="22"/>
      </w:rPr>
      <w:tcPr>
        <w:shd w:val="clear" w:color="fef0ce" w:fill="fef0ce" w:themeFill="accent2" w:themeFillTint="32"/>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ED46D"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ED46D" w:themeColor="accent2" w:themeTint="97" w:sz="4" w:space="0"/>
          <w:left w:val="none" w:color="000000" w:sz="4" w:space="0"/>
          <w:bottom w:val="none" w:color="000000" w:sz="4" w:space="0"/>
          <w:right w:val="none" w:color="000000" w:sz="4" w:space="0"/>
        </w:tcBorders>
      </w:tcPr>
    </w:tblStylePr>
  </w:style>
  <w:style w:type="table" w:styleId="2442">
    <w:name w:val="Grid Table 2 Accent 3"/>
    <w:basedOn w:val="2400"/>
    <w:uiPriority w:val="99"/>
    <w:pPr>
      <w:spacing w:after="0" w:line="240" w:lineRule="auto"/>
    </w:pPr>
    <w:tblPr>
      <w:tblStyleRowBandSize w:val="1"/>
      <w:tblStyleColBandSize w:val="1"/>
      <w:tblBorders>
        <w:bottom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404040"/>
        <w:sz w:val="22"/>
      </w:rPr>
      <w:tcPr>
        <w:shd w:val="clear" w:color="f4d2d2" w:fill="f4d2d2" w:themeFill="accent3" w:themeFillTint="34"/>
      </w:tcPr>
    </w:tblStylePr>
    <w:tblStylePr w:type="band1Vert">
      <w:rPr>
        <w:rFonts w:ascii="Arial" w:hAnsi="Arial"/>
        <w:color w:val="404040"/>
        <w:sz w:val="22"/>
      </w:rPr>
      <w:tcPr>
        <w:shd w:val="clear" w:color="f4d2d2" w:fill="f4d2d2" w:themeFill="accent3"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C32D2D"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C32D2D" w:themeColor="accent3" w:themeTint="FE" w:sz="4" w:space="0"/>
          <w:left w:val="none" w:color="000000" w:sz="4" w:space="0"/>
          <w:bottom w:val="none" w:color="000000" w:sz="4" w:space="0"/>
          <w:right w:val="none" w:color="000000" w:sz="4" w:space="0"/>
        </w:tcBorders>
      </w:tcPr>
    </w:tblStylePr>
  </w:style>
  <w:style w:type="table" w:styleId="2443">
    <w:name w:val="Grid Table 2 Accent 4"/>
    <w:basedOn w:val="2400"/>
    <w:uiPriority w:val="99"/>
    <w:pPr>
      <w:spacing w:after="0" w:line="240" w:lineRule="auto"/>
    </w:pPr>
    <w:tblPr>
      <w:tblStyleRowBandSize w:val="1"/>
      <w:tblStyleColBandSize w:val="1"/>
      <w:tblBorders>
        <w:bottom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404040"/>
        <w:sz w:val="22"/>
      </w:rPr>
      <w:tcPr>
        <w:shd w:val="clear" w:color="e7f1d1" w:fill="e7f1d1" w:themeFill="accent4" w:themeFillTint="34"/>
      </w:tcPr>
    </w:tblStylePr>
    <w:tblStylePr w:type="band1Vert">
      <w:rPr>
        <w:rFonts w:ascii="Arial" w:hAnsi="Arial"/>
        <w:color w:val="404040"/>
        <w:sz w:val="22"/>
      </w:rPr>
      <w:tcPr>
        <w:shd w:val="clear" w:color="e7f1d1" w:fill="e7f1d1" w:themeFill="accent4"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B8D678"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B8D678" w:themeColor="accent4" w:themeTint="9A" w:sz="4" w:space="0"/>
          <w:left w:val="none" w:color="000000" w:sz="4" w:space="0"/>
          <w:bottom w:val="none" w:color="000000" w:sz="4" w:space="0"/>
          <w:right w:val="none" w:color="000000" w:sz="4" w:space="0"/>
        </w:tcBorders>
      </w:tcPr>
    </w:tblStylePr>
  </w:style>
  <w:style w:type="table" w:styleId="2444">
    <w:name w:val="Grid Table 2 Accent 5"/>
    <w:basedOn w:val="2400"/>
    <w:uiPriority w:val="99"/>
    <w:pPr>
      <w:spacing w:after="0" w:line="240" w:lineRule="auto"/>
    </w:pPr>
    <w:tblPr>
      <w:tblStyleRowBandSize w:val="1"/>
      <w:tblStyleColBandSize w:val="1"/>
      <w:tblBorders>
        <w:bottom w:val="single" w:color="964305" w:themeColor="accent5" w:sz="4" w:space="0"/>
        <w:insideH w:val="single" w:color="964305" w:themeColor="accent5" w:sz="4" w:space="0"/>
        <w:insideV w:val="single" w:color="964305" w:themeColor="accent5" w:sz="4" w:space="0"/>
      </w:tblBorders>
    </w:tblPr>
    <w:tblStylePr w:type="band1Horz">
      <w:rPr>
        <w:rFonts w:ascii="Arial" w:hAnsi="Arial"/>
        <w:color w:val="404040"/>
        <w:sz w:val="22"/>
      </w:rPr>
      <w:tcPr>
        <w:shd w:val="clear" w:color="fcd5b8" w:fill="fcd5b8" w:themeFill="accent5" w:themeFillTint="34"/>
      </w:tcPr>
    </w:tblStylePr>
    <w:tblStylePr w:type="band1Vert">
      <w:rPr>
        <w:rFonts w:ascii="Arial" w:hAnsi="Arial"/>
        <w:color w:val="404040"/>
        <w:sz w:val="22"/>
      </w:rPr>
      <w:tcPr>
        <w:shd w:val="clear" w:color="fcd5b8" w:fill="fcd5b8" w:themeFill="accent5"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96430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964305" w:themeColor="accent5" w:sz="4" w:space="0"/>
          <w:left w:val="none" w:color="000000" w:sz="4" w:space="0"/>
          <w:bottom w:val="none" w:color="000000" w:sz="4" w:space="0"/>
          <w:right w:val="none" w:color="000000" w:sz="4" w:space="0"/>
        </w:tcBorders>
      </w:tcPr>
    </w:tblStylePr>
  </w:style>
  <w:style w:type="table" w:styleId="2445">
    <w:name w:val="Grid Table 2 Accent 6"/>
    <w:basedOn w:val="2400"/>
    <w:uiPriority w:val="99"/>
    <w:pPr>
      <w:spacing w:after="0" w:line="240" w:lineRule="auto"/>
    </w:pPr>
    <w:tblPr>
      <w:tblStyleRowBandSize w:val="1"/>
      <w:tblStyleColBandSize w:val="1"/>
      <w:tblBorders>
        <w:bottom w:val="single" w:color="475A8D" w:themeColor="accent6" w:sz="4" w:space="0"/>
        <w:insideH w:val="single" w:color="475A8D" w:themeColor="accent6" w:sz="4" w:space="0"/>
        <w:insideV w:val="single" w:color="475A8D" w:themeColor="accent6" w:sz="4" w:space="0"/>
      </w:tblBorders>
    </w:tblPr>
    <w:tblStylePr w:type="band1Horz">
      <w:rPr>
        <w:rFonts w:ascii="Arial" w:hAnsi="Arial"/>
        <w:color w:val="404040"/>
        <w:sz w:val="22"/>
      </w:rPr>
      <w:tcPr>
        <w:shd w:val="clear" w:color="d6dbea" w:fill="d6dbea" w:themeFill="accent6" w:themeFillTint="34"/>
      </w:tcPr>
    </w:tblStylePr>
    <w:tblStylePr w:type="band1Vert">
      <w:rPr>
        <w:rFonts w:ascii="Arial" w:hAnsi="Arial"/>
        <w:color w:val="404040"/>
        <w:sz w:val="22"/>
      </w:rPr>
      <w:tcPr>
        <w:shd w:val="clear" w:color="d6dbea" w:fill="d6dbea" w:themeFill="accent6"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475A8D"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475A8D" w:themeColor="accent6" w:sz="4" w:space="0"/>
          <w:left w:val="none" w:color="000000" w:sz="4" w:space="0"/>
          <w:bottom w:val="none" w:color="000000" w:sz="4" w:space="0"/>
          <w:right w:val="none" w:color="000000" w:sz="4" w:space="0"/>
        </w:tcBorders>
      </w:tcPr>
    </w:tblStylePr>
  </w:style>
  <w:style w:type="table" w:styleId="2446">
    <w:name w:val="Grid Table 3"/>
    <w:basedOn w:val="240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fill="cbcbcb" w:themeFill="text1" w:themeFillTint="34"/>
      </w:tcPr>
    </w:tblStylePr>
    <w:tblStylePr w:type="band1Vert">
      <w:rPr>
        <w:rFonts w:ascii="Arial" w:hAnsi="Arial"/>
        <w:color w:val="404040"/>
        <w:sz w:val="22"/>
      </w:rPr>
      <w:tcPr>
        <w:shd w:val="clear" w:color="cbcbcb" w:fill="cbcbcb" w:themeFill="text1"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47">
    <w:name w:val="Grid Table 3 Accent 1"/>
    <w:basedOn w:val="2400"/>
    <w:uiPriority w:val="99"/>
    <w:pPr>
      <w:spacing w:after="0" w:line="240" w:lineRule="auto"/>
    </w:pPr>
    <w:tblPr>
      <w:tblStyleRowBandSize w:val="1"/>
      <w:tblStyleColBandSize w:val="1"/>
      <w:tblBorders>
        <w:bottom w:val="single" w:color="3E9FB8" w:themeColor="accent1" w:themeTint="EA" w:sz="4" w:space="0"/>
        <w:insideH w:val="single" w:color="3E9FB8" w:themeColor="accent1" w:themeTint="EA" w:sz="4" w:space="0"/>
        <w:insideV w:val="single" w:color="3E9FB8" w:themeColor="accent1" w:themeTint="EA" w:sz="4" w:space="0"/>
      </w:tblBorders>
    </w:tblPr>
    <w:tblStylePr w:type="band1Horz">
      <w:rPr>
        <w:rFonts w:ascii="Arial" w:hAnsi="Arial"/>
        <w:color w:val="404040"/>
        <w:sz w:val="22"/>
      </w:rPr>
      <w:tcPr>
        <w:shd w:val="clear" w:color="d3eaf0" w:fill="d3eaf0" w:themeFill="accent1" w:themeFillTint="34"/>
      </w:tcPr>
    </w:tblStylePr>
    <w:tblStylePr w:type="band1Vert">
      <w:rPr>
        <w:rFonts w:ascii="Arial" w:hAnsi="Arial"/>
        <w:color w:val="404040"/>
        <w:sz w:val="22"/>
      </w:rPr>
      <w:tcPr>
        <w:shd w:val="clear" w:color="d3eaf0" w:fill="d3eaf0" w:themeFill="accent1"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48">
    <w:name w:val="Grid Table 3 Accent 2"/>
    <w:basedOn w:val="2400"/>
    <w:uiPriority w:val="99"/>
    <w:pPr>
      <w:spacing w:after="0" w:line="240" w:lineRule="auto"/>
    </w:pPr>
    <w:tblPr>
      <w:tblStyleRowBandSize w:val="1"/>
      <w:tblStyleColBandSize w:val="1"/>
      <w:tblBorders>
        <w:bottom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404040"/>
        <w:sz w:val="22"/>
      </w:rPr>
      <w:tcPr>
        <w:shd w:val="clear" w:color="fef0ce" w:fill="fef0ce" w:themeFill="accent2" w:themeFillTint="32"/>
      </w:tcPr>
    </w:tblStylePr>
    <w:tblStylePr w:type="band1Vert">
      <w:rPr>
        <w:rFonts w:ascii="Arial" w:hAnsi="Arial"/>
        <w:color w:val="404040"/>
        <w:sz w:val="22"/>
      </w:rPr>
      <w:tcPr>
        <w:shd w:val="clear" w:color="fef0ce" w:fill="fef0ce" w:themeFill="accent2" w:themeFillTint="32"/>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49">
    <w:name w:val="Grid Table 3 Accent 3"/>
    <w:basedOn w:val="2400"/>
    <w:uiPriority w:val="99"/>
    <w:pPr>
      <w:spacing w:after="0" w:line="240" w:lineRule="auto"/>
    </w:pPr>
    <w:tblPr>
      <w:tblStyleRowBandSize w:val="1"/>
      <w:tblStyleColBandSize w:val="1"/>
      <w:tblBorders>
        <w:bottom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404040"/>
        <w:sz w:val="22"/>
      </w:rPr>
      <w:tcPr>
        <w:shd w:val="clear" w:color="f4d2d2" w:fill="f4d2d2" w:themeFill="accent3" w:themeFillTint="34"/>
      </w:tcPr>
    </w:tblStylePr>
    <w:tblStylePr w:type="band1Vert">
      <w:rPr>
        <w:rFonts w:ascii="Arial" w:hAnsi="Arial"/>
        <w:color w:val="404040"/>
        <w:sz w:val="22"/>
      </w:rPr>
      <w:tcPr>
        <w:shd w:val="clear" w:color="f4d2d2" w:fill="f4d2d2" w:themeFill="accent3"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0">
    <w:name w:val="Grid Table 3 Accent 4"/>
    <w:basedOn w:val="2400"/>
    <w:uiPriority w:val="99"/>
    <w:pPr>
      <w:spacing w:after="0" w:line="240" w:lineRule="auto"/>
    </w:pPr>
    <w:tblPr>
      <w:tblStyleRowBandSize w:val="1"/>
      <w:tblStyleColBandSize w:val="1"/>
      <w:tblBorders>
        <w:bottom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404040"/>
        <w:sz w:val="22"/>
      </w:rPr>
      <w:tcPr>
        <w:shd w:val="clear" w:color="e7f1d1" w:fill="e7f1d1" w:themeFill="accent4" w:themeFillTint="34"/>
      </w:tcPr>
    </w:tblStylePr>
    <w:tblStylePr w:type="band1Vert">
      <w:rPr>
        <w:rFonts w:ascii="Arial" w:hAnsi="Arial"/>
        <w:color w:val="404040"/>
        <w:sz w:val="22"/>
      </w:rPr>
      <w:tcPr>
        <w:shd w:val="clear" w:color="e7f1d1" w:fill="e7f1d1" w:themeFill="accent4"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1">
    <w:name w:val="Grid Table 3 Accent 5"/>
    <w:basedOn w:val="2400"/>
    <w:uiPriority w:val="99"/>
    <w:pPr>
      <w:spacing w:after="0" w:line="240" w:lineRule="auto"/>
    </w:pPr>
    <w:tblPr>
      <w:tblStyleRowBandSize w:val="1"/>
      <w:tblStyleColBandSize w:val="1"/>
      <w:tblBorders>
        <w:bottom w:val="single" w:color="964305" w:themeColor="accent5" w:sz="4" w:space="0"/>
        <w:insideH w:val="single" w:color="964305" w:themeColor="accent5" w:sz="4" w:space="0"/>
        <w:insideV w:val="single" w:color="964305" w:themeColor="accent5" w:sz="4" w:space="0"/>
      </w:tblBorders>
    </w:tblPr>
    <w:tblStylePr w:type="band1Horz">
      <w:rPr>
        <w:rFonts w:ascii="Arial" w:hAnsi="Arial"/>
        <w:color w:val="404040"/>
        <w:sz w:val="22"/>
      </w:rPr>
      <w:tcPr>
        <w:shd w:val="clear" w:color="fcd5b8" w:fill="fcd5b8" w:themeFill="accent5" w:themeFillTint="34"/>
      </w:tcPr>
    </w:tblStylePr>
    <w:tblStylePr w:type="band1Vert">
      <w:rPr>
        <w:rFonts w:ascii="Arial" w:hAnsi="Arial"/>
        <w:color w:val="404040"/>
        <w:sz w:val="22"/>
      </w:rPr>
      <w:tcPr>
        <w:shd w:val="clear" w:color="fcd5b8" w:fill="fcd5b8" w:themeFill="accent5"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2">
    <w:name w:val="Grid Table 3 Accent 6"/>
    <w:basedOn w:val="2400"/>
    <w:uiPriority w:val="99"/>
    <w:pPr>
      <w:spacing w:after="0" w:line="240" w:lineRule="auto"/>
    </w:pPr>
    <w:tblPr>
      <w:tblStyleRowBandSize w:val="1"/>
      <w:tblStyleColBandSize w:val="1"/>
      <w:tblBorders>
        <w:bottom w:val="single" w:color="475A8D" w:themeColor="accent6" w:sz="4" w:space="0"/>
        <w:insideH w:val="single" w:color="475A8D" w:themeColor="accent6" w:sz="4" w:space="0"/>
        <w:insideV w:val="single" w:color="475A8D" w:themeColor="accent6" w:sz="4" w:space="0"/>
      </w:tblBorders>
    </w:tblPr>
    <w:tblStylePr w:type="band1Horz">
      <w:rPr>
        <w:rFonts w:ascii="Arial" w:hAnsi="Arial"/>
        <w:color w:val="404040"/>
        <w:sz w:val="22"/>
      </w:rPr>
      <w:tcPr>
        <w:shd w:val="clear" w:color="d6dbea" w:fill="d6dbea" w:themeFill="accent6" w:themeFillTint="34"/>
      </w:tcPr>
    </w:tblStylePr>
    <w:tblStylePr w:type="band1Vert">
      <w:rPr>
        <w:rFonts w:ascii="Arial" w:hAnsi="Arial"/>
        <w:color w:val="404040"/>
        <w:sz w:val="22"/>
      </w:rPr>
      <w:tcPr>
        <w:shd w:val="clear" w:color="d6dbea" w:fill="d6dbea" w:themeFill="accent6"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3">
    <w:name w:val="Grid Table 4"/>
    <w:basedOn w:val="240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fill="cbcbcb" w:themeFill="text1" w:themeFillTint="34"/>
      </w:tcPr>
    </w:tblStylePr>
    <w:tblStylePr w:type="band1Vert">
      <w:rPr>
        <w:rFonts w:ascii="Arial" w:hAnsi="Arial"/>
        <w:color w:val="404040"/>
        <w:sz w:val="22"/>
      </w:rPr>
      <w:tcPr>
        <w:shd w:val="clear" w:color="cbcbcb" w:fill="cbcbcb" w:themeFill="text1" w:themeFillTint="34"/>
      </w:tcPr>
    </w:tblStylePr>
    <w:tblStylePr w:type="firstCol">
      <w:rPr>
        <w:b/>
        <w:color w:val="404040"/>
      </w:rPr>
    </w:tblStylePr>
    <w:tblStylePr w:type="firstRow">
      <w:rPr>
        <w:rFonts w:ascii="Arial" w:hAnsi="Arial"/>
        <w:b/>
        <w:color w:val="ffffff"/>
        <w:sz w:val="22"/>
      </w:rPr>
      <w:tcPr>
        <w:shd w:val="clear" w:color="000000"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454">
    <w:name w:val="Grid Table 4 Accent 1"/>
    <w:basedOn w:val="2400"/>
    <w:uiPriority w:val="59"/>
    <w:pPr>
      <w:spacing w:after="0" w:line="240" w:lineRule="auto"/>
    </w:pPr>
    <w:tblPr>
      <w:tblStyleRowBandSize w:val="1"/>
      <w:tblStyleColBandSize w:val="1"/>
      <w:tblBorders>
        <w:top w:val="single" w:color="85C6D6" w:themeColor="accent1" w:themeTint="90" w:sz="4" w:space="0"/>
        <w:left w:val="single" w:color="85C6D6" w:themeColor="accent1" w:themeTint="90" w:sz="4" w:space="0"/>
        <w:bottom w:val="single" w:color="85C6D6" w:themeColor="accent1" w:themeTint="90" w:sz="4" w:space="0"/>
        <w:right w:val="single" w:color="85C6D6" w:themeColor="accent1" w:themeTint="90" w:sz="4" w:space="0"/>
        <w:insideH w:val="single" w:color="85C6D6" w:themeColor="accent1" w:themeTint="90" w:sz="4" w:space="0"/>
        <w:insideV w:val="single" w:color="85C6D6" w:themeColor="accent1" w:themeTint="90" w:sz="4" w:space="0"/>
      </w:tblBorders>
    </w:tblPr>
    <w:tblStylePr w:type="band1Horz">
      <w:rPr>
        <w:rFonts w:ascii="Arial" w:hAnsi="Arial"/>
        <w:color w:val="404040"/>
        <w:sz w:val="22"/>
      </w:rPr>
      <w:tcPr>
        <w:shd w:val="clear" w:color="d4ebf1" w:fill="d4ebf1" w:themeFill="accent1" w:themeFillTint="32"/>
      </w:tcPr>
    </w:tblStylePr>
    <w:tblStylePr w:type="band1Vert">
      <w:rPr>
        <w:rFonts w:ascii="Arial" w:hAnsi="Arial"/>
        <w:color w:val="404040"/>
        <w:sz w:val="22"/>
      </w:rPr>
      <w:tcPr>
        <w:shd w:val="clear" w:color="d4ebf1" w:fill="d4ebf1" w:themeFill="accent1" w:themeFillTint="32"/>
      </w:tcPr>
    </w:tblStylePr>
    <w:tblStylePr w:type="firstCol">
      <w:rPr>
        <w:b/>
        <w:color w:val="404040"/>
      </w:rPr>
    </w:tblStylePr>
    <w:tblStylePr w:type="firstRow">
      <w:rPr>
        <w:rFonts w:ascii="Arial" w:hAnsi="Arial"/>
        <w:b/>
        <w:color w:val="ffffff"/>
        <w:sz w:val="22"/>
      </w:rPr>
      <w:tcPr>
        <w:shd w:val="clear" w:color="3e9fb8" w:fill="3e9fb8" w:themeFill="accent1" w:themeFillTint="EA"/>
        <w:tcBorders>
          <w:top w:val="single" w:color="3E9FB8" w:themeColor="accent1" w:themeTint="EA" w:sz="4" w:space="0"/>
          <w:left w:val="single" w:color="3E9FB8" w:themeColor="accent1" w:themeTint="EA" w:sz="4" w:space="0"/>
          <w:bottom w:val="single" w:color="3E9FB8" w:themeColor="accent1" w:themeTint="EA" w:sz="4" w:space="0"/>
          <w:right w:val="single" w:color="3E9FB8" w:themeColor="accent1" w:themeTint="EA" w:sz="4" w:space="0"/>
        </w:tcBorders>
      </w:tcPr>
    </w:tblStylePr>
    <w:tblStylePr w:type="lastCol">
      <w:rPr>
        <w:b/>
        <w:color w:val="404040"/>
      </w:rPr>
    </w:tblStylePr>
    <w:tblStylePr w:type="lastRow">
      <w:rPr>
        <w:b/>
        <w:color w:val="404040"/>
      </w:rPr>
      <w:tcPr>
        <w:tcBorders>
          <w:top w:val="single" w:color="3E9FB8" w:themeColor="accent1" w:themeTint="EA" w:sz="4" w:space="0"/>
        </w:tcBorders>
      </w:tcPr>
    </w:tblStylePr>
  </w:style>
  <w:style w:type="table" w:styleId="2455">
    <w:name w:val="Grid Table 4 Accent 2"/>
    <w:basedOn w:val="2400"/>
    <w:uiPriority w:val="59"/>
    <w:pPr>
      <w:spacing w:after="0" w:line="240" w:lineRule="auto"/>
    </w:pPr>
    <w:tblPr>
      <w:tblStyleRowBandSize w:val="1"/>
      <w:tblStyleColBandSize w:val="1"/>
      <w:tblBorders>
        <w:top w:val="single" w:color="FED674" w:themeColor="accent2" w:themeTint="90" w:sz="4" w:space="0"/>
        <w:left w:val="single" w:color="FED674" w:themeColor="accent2" w:themeTint="90" w:sz="4" w:space="0"/>
        <w:bottom w:val="single" w:color="FED674" w:themeColor="accent2" w:themeTint="90" w:sz="4" w:space="0"/>
        <w:right w:val="single" w:color="FED674" w:themeColor="accent2" w:themeTint="90" w:sz="4" w:space="0"/>
        <w:insideH w:val="single" w:color="FED674" w:themeColor="accent2" w:themeTint="90" w:sz="4" w:space="0"/>
        <w:insideV w:val="single" w:color="FED674" w:themeColor="accent2" w:themeTint="90" w:sz="4" w:space="0"/>
      </w:tblBorders>
    </w:tblPr>
    <w:tblStylePr w:type="band1Horz">
      <w:rPr>
        <w:rFonts w:ascii="Arial" w:hAnsi="Arial"/>
        <w:color w:val="404040"/>
        <w:sz w:val="22"/>
      </w:rPr>
      <w:tcPr>
        <w:shd w:val="clear" w:color="fef0ce" w:fill="fef0ce" w:themeFill="accent2" w:themeFillTint="32"/>
      </w:tcPr>
    </w:tblStylePr>
    <w:tblStylePr w:type="band1Vert">
      <w:rPr>
        <w:rFonts w:ascii="Arial" w:hAnsi="Arial"/>
        <w:color w:val="404040"/>
        <w:sz w:val="22"/>
      </w:rPr>
      <w:tcPr>
        <w:shd w:val="clear" w:color="fef0ce" w:fill="fef0ce" w:themeFill="accent2" w:themeFillTint="32"/>
      </w:tcPr>
    </w:tblStylePr>
    <w:tblStylePr w:type="firstCol">
      <w:rPr>
        <w:b/>
        <w:color w:val="404040"/>
      </w:rPr>
    </w:tblStylePr>
    <w:tblStylePr w:type="firstRow">
      <w:rPr>
        <w:rFonts w:ascii="Arial" w:hAnsi="Arial"/>
        <w:b/>
        <w:color w:val="ffffff"/>
        <w:sz w:val="22"/>
      </w:rPr>
      <w:tcPr>
        <w:shd w:val="clear" w:color="fed46d" w:fill="fed46d" w:themeFill="accent2" w:themeFillTint="97"/>
        <w:tcBorders>
          <w:top w:val="single" w:color="FED46D" w:themeColor="accent2" w:themeTint="97" w:sz="4" w:space="0"/>
          <w:left w:val="single" w:color="FED46D" w:themeColor="accent2" w:themeTint="97" w:sz="4" w:space="0"/>
          <w:bottom w:val="single" w:color="FED46D" w:themeColor="accent2" w:themeTint="97" w:sz="4" w:space="0"/>
          <w:right w:val="single" w:color="FED46D" w:themeColor="accent2" w:themeTint="97" w:sz="4" w:space="0"/>
        </w:tcBorders>
      </w:tcPr>
    </w:tblStylePr>
    <w:tblStylePr w:type="lastCol">
      <w:rPr>
        <w:b/>
        <w:color w:val="404040"/>
      </w:rPr>
    </w:tblStylePr>
    <w:tblStylePr w:type="lastRow">
      <w:rPr>
        <w:b/>
        <w:color w:val="404040"/>
      </w:rPr>
      <w:tcPr>
        <w:tcBorders>
          <w:top w:val="single" w:color="FED46D" w:themeColor="accent2" w:themeTint="97" w:sz="4" w:space="0"/>
        </w:tcBorders>
      </w:tcPr>
    </w:tblStylePr>
  </w:style>
  <w:style w:type="table" w:styleId="2456">
    <w:name w:val="Grid Table 4 Accent 3"/>
    <w:basedOn w:val="2400"/>
    <w:uiPriority w:val="59"/>
    <w:pPr>
      <w:spacing w:after="0" w:line="240" w:lineRule="auto"/>
    </w:pPr>
    <w:tblPr>
      <w:tblStyleRowBandSize w:val="1"/>
      <w:tblStyleColBandSize w:val="1"/>
      <w:tblBorders>
        <w:top w:val="single" w:color="E28283" w:themeColor="accent3" w:themeTint="90" w:sz="4" w:space="0"/>
        <w:left w:val="single" w:color="E28283" w:themeColor="accent3" w:themeTint="90" w:sz="4" w:space="0"/>
        <w:bottom w:val="single" w:color="E28283" w:themeColor="accent3" w:themeTint="90" w:sz="4" w:space="0"/>
        <w:right w:val="single" w:color="E28283" w:themeColor="accent3" w:themeTint="90" w:sz="4" w:space="0"/>
        <w:insideH w:val="single" w:color="E28283" w:themeColor="accent3" w:themeTint="90" w:sz="4" w:space="0"/>
        <w:insideV w:val="single" w:color="E28283" w:themeColor="accent3" w:themeTint="90" w:sz="4" w:space="0"/>
      </w:tblBorders>
    </w:tblPr>
    <w:tblStylePr w:type="band1Horz">
      <w:rPr>
        <w:rFonts w:ascii="Arial" w:hAnsi="Arial"/>
        <w:color w:val="404040"/>
        <w:sz w:val="22"/>
      </w:rPr>
      <w:tcPr>
        <w:shd w:val="clear" w:color="f4d2d2" w:fill="f4d2d2" w:themeFill="accent3" w:themeFillTint="34"/>
      </w:tcPr>
    </w:tblStylePr>
    <w:tblStylePr w:type="band1Vert">
      <w:rPr>
        <w:rFonts w:ascii="Arial" w:hAnsi="Arial"/>
        <w:color w:val="404040"/>
        <w:sz w:val="22"/>
      </w:rPr>
      <w:tcPr>
        <w:shd w:val="clear" w:color="f4d2d2" w:fill="f4d2d2" w:themeFill="accent3" w:themeFillTint="34"/>
      </w:tcPr>
    </w:tblStylePr>
    <w:tblStylePr w:type="firstCol">
      <w:rPr>
        <w:b/>
        <w:color w:val="404040"/>
      </w:rPr>
    </w:tblStylePr>
    <w:tblStylePr w:type="firstRow">
      <w:rPr>
        <w:rFonts w:ascii="Arial" w:hAnsi="Arial"/>
        <w:b/>
        <w:color w:val="ffffff"/>
        <w:sz w:val="22"/>
      </w:rPr>
      <w:tcPr>
        <w:shd w:val="clear" w:color="c32d2d" w:fill="c32d2d" w:themeFill="accent3" w:themeFillTint="FE"/>
        <w:tcBorders>
          <w:top w:val="single" w:color="C32D2D" w:themeColor="accent3" w:themeTint="FE" w:sz="4" w:space="0"/>
          <w:left w:val="single" w:color="C32D2D" w:themeColor="accent3" w:themeTint="FE" w:sz="4" w:space="0"/>
          <w:bottom w:val="single" w:color="C32D2D" w:themeColor="accent3" w:themeTint="FE" w:sz="4" w:space="0"/>
          <w:right w:val="single" w:color="C32D2D" w:themeColor="accent3" w:themeTint="FE" w:sz="4" w:space="0"/>
        </w:tcBorders>
      </w:tcPr>
    </w:tblStylePr>
    <w:tblStylePr w:type="lastCol">
      <w:rPr>
        <w:b/>
        <w:color w:val="404040"/>
      </w:rPr>
    </w:tblStylePr>
    <w:tblStylePr w:type="lastRow">
      <w:rPr>
        <w:b/>
        <w:color w:val="404040"/>
      </w:rPr>
      <w:tcPr>
        <w:tcBorders>
          <w:top w:val="single" w:color="C32D2D" w:themeColor="accent3" w:themeTint="FE" w:sz="4" w:space="0"/>
        </w:tcBorders>
      </w:tcPr>
    </w:tblStylePr>
  </w:style>
  <w:style w:type="table" w:styleId="2457">
    <w:name w:val="Grid Table 4 Accent 4"/>
    <w:basedOn w:val="2400"/>
    <w:uiPriority w:val="59"/>
    <w:pPr>
      <w:spacing w:after="0" w:line="240" w:lineRule="auto"/>
    </w:pPr>
    <w:tblPr>
      <w:tblStyleRowBandSize w:val="1"/>
      <w:tblStyleColBandSize w:val="1"/>
      <w:tblBorders>
        <w:top w:val="single" w:color="BDD981" w:themeColor="accent4" w:themeTint="90" w:sz="4" w:space="0"/>
        <w:left w:val="single" w:color="BDD981" w:themeColor="accent4" w:themeTint="90" w:sz="4" w:space="0"/>
        <w:bottom w:val="single" w:color="BDD981" w:themeColor="accent4" w:themeTint="90" w:sz="4" w:space="0"/>
        <w:right w:val="single" w:color="BDD981" w:themeColor="accent4" w:themeTint="90" w:sz="4" w:space="0"/>
        <w:insideH w:val="single" w:color="BDD981" w:themeColor="accent4" w:themeTint="90" w:sz="4" w:space="0"/>
        <w:insideV w:val="single" w:color="BDD981" w:themeColor="accent4" w:themeTint="90" w:sz="4" w:space="0"/>
      </w:tblBorders>
    </w:tblPr>
    <w:tblStylePr w:type="band1Horz">
      <w:rPr>
        <w:rFonts w:ascii="Arial" w:hAnsi="Arial"/>
        <w:color w:val="404040"/>
        <w:sz w:val="22"/>
      </w:rPr>
      <w:tcPr>
        <w:shd w:val="clear" w:color="e7f1d1" w:fill="e7f1d1" w:themeFill="accent4" w:themeFillTint="34"/>
      </w:tcPr>
    </w:tblStylePr>
    <w:tblStylePr w:type="band1Vert">
      <w:rPr>
        <w:rFonts w:ascii="Arial" w:hAnsi="Arial"/>
        <w:color w:val="404040"/>
        <w:sz w:val="22"/>
      </w:rPr>
      <w:tcPr>
        <w:shd w:val="clear" w:color="e7f1d1" w:fill="e7f1d1" w:themeFill="accent4" w:themeFillTint="34"/>
      </w:tcPr>
    </w:tblStylePr>
    <w:tblStylePr w:type="firstCol">
      <w:rPr>
        <w:b/>
        <w:color w:val="404040"/>
      </w:rPr>
    </w:tblStylePr>
    <w:tblStylePr w:type="firstRow">
      <w:rPr>
        <w:rFonts w:ascii="Arial" w:hAnsi="Arial"/>
        <w:b/>
        <w:color w:val="ffffff"/>
        <w:sz w:val="22"/>
      </w:rPr>
      <w:tcPr>
        <w:shd w:val="clear" w:color="b8d678" w:fill="b8d678" w:themeFill="accent4" w:themeFillTint="9A"/>
        <w:tcBorders>
          <w:top w:val="single" w:color="B8D678" w:themeColor="accent4" w:themeTint="9A" w:sz="4" w:space="0"/>
          <w:left w:val="single" w:color="B8D678" w:themeColor="accent4" w:themeTint="9A" w:sz="4" w:space="0"/>
          <w:bottom w:val="single" w:color="B8D678" w:themeColor="accent4" w:themeTint="9A" w:sz="4" w:space="0"/>
          <w:right w:val="single" w:color="B8D678" w:themeColor="accent4" w:themeTint="9A" w:sz="4" w:space="0"/>
        </w:tcBorders>
      </w:tcPr>
    </w:tblStylePr>
    <w:tblStylePr w:type="lastCol">
      <w:rPr>
        <w:b/>
        <w:color w:val="404040"/>
      </w:rPr>
    </w:tblStylePr>
    <w:tblStylePr w:type="lastRow">
      <w:rPr>
        <w:b/>
        <w:color w:val="404040"/>
      </w:rPr>
      <w:tcPr>
        <w:tcBorders>
          <w:top w:val="single" w:color="B8D678" w:themeColor="accent4" w:themeTint="9A" w:sz="4" w:space="0"/>
        </w:tcBorders>
      </w:tcPr>
    </w:tblStylePr>
  </w:style>
  <w:style w:type="table" w:styleId="2458">
    <w:name w:val="Grid Table 4 Accent 5"/>
    <w:basedOn w:val="2400"/>
    <w:uiPriority w:val="59"/>
    <w:pPr>
      <w:spacing w:after="0" w:line="240" w:lineRule="auto"/>
    </w:pPr>
    <w:tblPr>
      <w:tblStyleRowBandSize w:val="1"/>
      <w:tblStyleColBandSize w:val="1"/>
      <w:tblBorders>
        <w:top w:val="single" w:color="F88D3C" w:themeColor="accent5" w:themeTint="90" w:sz="4" w:space="0"/>
        <w:left w:val="single" w:color="F88D3C" w:themeColor="accent5" w:themeTint="90" w:sz="4" w:space="0"/>
        <w:bottom w:val="single" w:color="F88D3C" w:themeColor="accent5" w:themeTint="90" w:sz="4" w:space="0"/>
        <w:right w:val="single" w:color="F88D3C" w:themeColor="accent5" w:themeTint="90" w:sz="4" w:space="0"/>
        <w:insideH w:val="single" w:color="F88D3C" w:themeColor="accent5" w:themeTint="90" w:sz="4" w:space="0"/>
        <w:insideV w:val="single" w:color="F88D3C" w:themeColor="accent5" w:themeTint="90" w:sz="4" w:space="0"/>
      </w:tblBorders>
    </w:tblPr>
    <w:tblStylePr w:type="band1Horz">
      <w:rPr>
        <w:rFonts w:ascii="Arial" w:hAnsi="Arial"/>
        <w:color w:val="404040"/>
        <w:sz w:val="22"/>
      </w:rPr>
      <w:tcPr>
        <w:shd w:val="clear" w:color="fcd5b8" w:fill="fcd5b8" w:themeFill="accent5" w:themeFillTint="34"/>
      </w:tcPr>
    </w:tblStylePr>
    <w:tblStylePr w:type="band1Vert">
      <w:rPr>
        <w:rFonts w:ascii="Arial" w:hAnsi="Arial"/>
        <w:color w:val="404040"/>
        <w:sz w:val="22"/>
      </w:rPr>
      <w:tcPr>
        <w:shd w:val="clear" w:color="fcd5b8" w:fill="fcd5b8" w:themeFill="accent5" w:themeFillTint="34"/>
      </w:tcPr>
    </w:tblStylePr>
    <w:tblStylePr w:type="firstCol">
      <w:rPr>
        <w:b/>
        <w:color w:val="404040"/>
      </w:rPr>
    </w:tblStylePr>
    <w:tblStylePr w:type="firstRow">
      <w:rPr>
        <w:rFonts w:ascii="Arial" w:hAnsi="Arial"/>
        <w:b/>
        <w:color w:val="ffffff"/>
        <w:sz w:val="22"/>
      </w:rPr>
      <w:tcPr>
        <w:shd w:val="clear" w:color="964305" w:fill="964305" w:themeFill="accent5"/>
        <w:tcBorders>
          <w:top w:val="single" w:color="964305" w:themeColor="accent5" w:sz="4" w:space="0"/>
          <w:left w:val="single" w:color="964305" w:themeColor="accent5" w:sz="4" w:space="0"/>
          <w:bottom w:val="single" w:color="964305" w:themeColor="accent5" w:sz="4" w:space="0"/>
          <w:right w:val="single" w:color="964305" w:themeColor="accent5" w:sz="4" w:space="0"/>
        </w:tcBorders>
      </w:tcPr>
    </w:tblStylePr>
    <w:tblStylePr w:type="lastCol">
      <w:rPr>
        <w:b/>
        <w:color w:val="404040"/>
      </w:rPr>
    </w:tblStylePr>
    <w:tblStylePr w:type="lastRow">
      <w:rPr>
        <w:b/>
        <w:color w:val="404040"/>
      </w:rPr>
      <w:tcPr>
        <w:tcBorders>
          <w:top w:val="single" w:color="964305" w:themeColor="accent5" w:sz="4" w:space="0"/>
        </w:tcBorders>
      </w:tcPr>
    </w:tblStylePr>
  </w:style>
  <w:style w:type="table" w:styleId="2459">
    <w:name w:val="Grid Table 4 Accent 6"/>
    <w:basedOn w:val="2400"/>
    <w:uiPriority w:val="59"/>
    <w:pPr>
      <w:spacing w:after="0" w:line="240" w:lineRule="auto"/>
    </w:pPr>
    <w:tblPr>
      <w:tblStyleRowBandSize w:val="1"/>
      <w:tblStyleColBandSize w:val="1"/>
      <w:tblBorders>
        <w:top w:val="single" w:color="8F9EC6" w:themeColor="accent6" w:themeTint="90" w:sz="4" w:space="0"/>
        <w:left w:val="single" w:color="8F9EC6" w:themeColor="accent6" w:themeTint="90" w:sz="4" w:space="0"/>
        <w:bottom w:val="single" w:color="8F9EC6" w:themeColor="accent6" w:themeTint="90" w:sz="4" w:space="0"/>
        <w:right w:val="single" w:color="8F9EC6" w:themeColor="accent6" w:themeTint="90" w:sz="4" w:space="0"/>
        <w:insideH w:val="single" w:color="8F9EC6" w:themeColor="accent6" w:themeTint="90" w:sz="4" w:space="0"/>
        <w:insideV w:val="single" w:color="8F9EC6" w:themeColor="accent6" w:themeTint="90" w:sz="4" w:space="0"/>
      </w:tblBorders>
    </w:tblPr>
    <w:tblStylePr w:type="band1Horz">
      <w:rPr>
        <w:rFonts w:ascii="Arial" w:hAnsi="Arial"/>
        <w:color w:val="404040"/>
        <w:sz w:val="22"/>
      </w:rPr>
      <w:tcPr>
        <w:shd w:val="clear" w:color="d6dbea" w:fill="d6dbea" w:themeFill="accent6" w:themeFillTint="34"/>
      </w:tcPr>
    </w:tblStylePr>
    <w:tblStylePr w:type="band1Vert">
      <w:rPr>
        <w:rFonts w:ascii="Arial" w:hAnsi="Arial"/>
        <w:color w:val="404040"/>
        <w:sz w:val="22"/>
      </w:rPr>
      <w:tcPr>
        <w:shd w:val="clear" w:color="d6dbea" w:fill="d6dbea" w:themeFill="accent6" w:themeFillTint="34"/>
      </w:tcPr>
    </w:tblStylePr>
    <w:tblStylePr w:type="firstCol">
      <w:rPr>
        <w:b/>
        <w:color w:val="404040"/>
      </w:rPr>
    </w:tblStylePr>
    <w:tblStylePr w:type="firstRow">
      <w:rPr>
        <w:rFonts w:ascii="Arial" w:hAnsi="Arial"/>
        <w:b/>
        <w:color w:val="ffffff"/>
        <w:sz w:val="22"/>
      </w:rPr>
      <w:tcPr>
        <w:shd w:val="clear" w:color="475a8d" w:fill="475a8d" w:themeFill="accent6"/>
        <w:tcBorders>
          <w:top w:val="single" w:color="475A8D" w:themeColor="accent6" w:sz="4" w:space="0"/>
          <w:left w:val="single" w:color="475A8D" w:themeColor="accent6" w:sz="4" w:space="0"/>
          <w:bottom w:val="single" w:color="475A8D" w:themeColor="accent6" w:sz="4" w:space="0"/>
          <w:right w:val="single" w:color="475A8D" w:themeColor="accent6" w:sz="4" w:space="0"/>
        </w:tcBorders>
      </w:tcPr>
    </w:tblStylePr>
    <w:tblStylePr w:type="lastCol">
      <w:rPr>
        <w:b/>
        <w:color w:val="404040"/>
      </w:rPr>
    </w:tblStylePr>
    <w:tblStylePr w:type="lastRow">
      <w:rPr>
        <w:b/>
        <w:color w:val="404040"/>
      </w:rPr>
      <w:tcPr>
        <w:tcBorders>
          <w:top w:val="single" w:color="475A8D" w:themeColor="accent6" w:sz="4" w:space="0"/>
        </w:tcBorders>
      </w:tcPr>
    </w:tblStylePr>
  </w:style>
  <w:style w:type="table" w:styleId="2460">
    <w:name w:val="Grid Table 5 Dark"/>
    <w:basedOn w:val="240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fill="bfbfbf" w:themeFill="text1" w:themeFillTint="40"/>
    </w:tblPr>
    <w:tblStylePr w:type="band1Horz">
      <w:tcPr>
        <w:shd w:val="clear" w:color="8a8a8a" w:fill="8a8a8a" w:themeFill="text1" w:themeFillTint="75"/>
      </w:tcPr>
    </w:tblStylePr>
    <w:tblStylePr w:type="band1Vert">
      <w:tcPr>
        <w:shd w:val="clear" w:color="8a8a8a" w:fill="8a8a8a" w:themeFill="text1" w:themeFillTint="75"/>
      </w:tcPr>
    </w:tblStylePr>
    <w:tblStylePr w:type="firstCol">
      <w:rPr>
        <w:rFonts w:ascii="Arial" w:hAnsi="Arial"/>
        <w:b/>
        <w:color w:val="ffffff"/>
        <w:sz w:val="22"/>
      </w:rPr>
      <w:tcPr>
        <w:shd w:val="clear" w:color="000000" w:fill="000000" w:themeFill="text1"/>
      </w:tcPr>
    </w:tblStylePr>
    <w:tblStylePr w:type="firstRow">
      <w:rPr>
        <w:rFonts w:ascii="Arial" w:hAnsi="Arial"/>
        <w:b/>
        <w:color w:val="ffffff"/>
        <w:sz w:val="22"/>
      </w:rPr>
      <w:tcPr>
        <w:shd w:val="clear" w:color="000000" w:fill="000000" w:themeFill="text1"/>
      </w:tcPr>
    </w:tblStylePr>
    <w:tblStylePr w:type="lastCol">
      <w:rPr>
        <w:rFonts w:ascii="Arial" w:hAnsi="Arial"/>
        <w:b/>
        <w:color w:val="ffffff"/>
        <w:sz w:val="22"/>
      </w:rPr>
      <w:tcPr>
        <w:shd w:val="clear" w:color="000000" w:fill="000000" w:themeFill="text1"/>
      </w:tcPr>
    </w:tblStylePr>
    <w:tblStylePr w:type="lastRow">
      <w:rPr>
        <w:rFonts w:ascii="Arial" w:hAnsi="Arial"/>
        <w:b/>
        <w:color w:val="ffffff"/>
        <w:sz w:val="22"/>
      </w:rPr>
      <w:tcPr>
        <w:shd w:val="clear" w:color="000000" w:fill="000000" w:themeFill="text1"/>
        <w:tcBorders>
          <w:top w:val="single" w:color="FFFFFF" w:themeColor="light1" w:sz="4" w:space="0"/>
        </w:tcBorders>
      </w:tcPr>
    </w:tblStylePr>
  </w:style>
  <w:style w:type="table" w:styleId="2461" w:customStyle="1">
    <w:name w:val="Grid Table 5 Dark- Accent 1"/>
    <w:basedOn w:val="240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3eaf0" w:fill="d3eaf0" w:themeFill="accent1" w:themeFillTint="34"/>
    </w:tblPr>
    <w:tblStylePr w:type="band1Horz">
      <w:tcPr>
        <w:shd w:val="clear" w:color="9cd0dd" w:fill="9cd0dd" w:themeFill="accent1" w:themeFillTint="75"/>
      </w:tcPr>
    </w:tblStylePr>
    <w:tblStylePr w:type="band1Vert">
      <w:tcPr>
        <w:shd w:val="clear" w:color="9cd0dd" w:fill="9cd0dd" w:themeFill="accent1" w:themeFillTint="75"/>
      </w:tcPr>
    </w:tblStylePr>
    <w:tblStylePr w:type="firstCol">
      <w:rPr>
        <w:rFonts w:ascii="Arial" w:hAnsi="Arial"/>
        <w:b/>
        <w:color w:val="ffffff"/>
        <w:sz w:val="22"/>
      </w:rPr>
      <w:tcPr>
        <w:shd w:val="clear" w:color="3891a7" w:fill="3891a7" w:themeFill="accent1"/>
      </w:tcPr>
    </w:tblStylePr>
    <w:tblStylePr w:type="firstRow">
      <w:rPr>
        <w:rFonts w:ascii="Arial" w:hAnsi="Arial"/>
        <w:b/>
        <w:color w:val="ffffff"/>
        <w:sz w:val="22"/>
      </w:rPr>
      <w:tcPr>
        <w:shd w:val="clear" w:color="3891a7" w:fill="3891a7" w:themeFill="accent1"/>
      </w:tcPr>
    </w:tblStylePr>
    <w:tblStylePr w:type="lastCol">
      <w:rPr>
        <w:rFonts w:ascii="Arial" w:hAnsi="Arial"/>
        <w:b/>
        <w:color w:val="ffffff"/>
        <w:sz w:val="22"/>
      </w:rPr>
      <w:tcPr>
        <w:shd w:val="clear" w:color="3891a7" w:fill="3891a7" w:themeFill="accent1"/>
      </w:tcPr>
    </w:tblStylePr>
    <w:tblStylePr w:type="lastRow">
      <w:rPr>
        <w:rFonts w:ascii="Arial" w:hAnsi="Arial"/>
        <w:b/>
        <w:color w:val="ffffff"/>
        <w:sz w:val="22"/>
      </w:rPr>
      <w:tcPr>
        <w:shd w:val="clear" w:color="3891a7" w:fill="3891a7" w:themeFill="accent1"/>
        <w:tcBorders>
          <w:top w:val="single" w:color="FFFFFF" w:themeColor="light1" w:sz="4" w:space="0"/>
        </w:tcBorders>
      </w:tcPr>
    </w:tblStylePr>
  </w:style>
  <w:style w:type="table" w:styleId="2462">
    <w:name w:val="Grid Table 5 Dark Accent 2"/>
    <w:basedOn w:val="240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ef0ce" w:fill="fef0ce" w:themeFill="accent2" w:themeFillTint="32"/>
    </w:tblPr>
    <w:tblStylePr w:type="band1Horz">
      <w:tcPr>
        <w:shd w:val="clear" w:color="fede8e" w:fill="fede8e" w:themeFill="accent2" w:themeFillTint="75"/>
      </w:tcPr>
    </w:tblStylePr>
    <w:tblStylePr w:type="band1Vert">
      <w:tcPr>
        <w:shd w:val="clear" w:color="fede8e" w:fill="fede8e" w:themeFill="accent2" w:themeFillTint="75"/>
      </w:tcPr>
    </w:tblStylePr>
    <w:tblStylePr w:type="firstCol">
      <w:rPr>
        <w:rFonts w:ascii="Arial" w:hAnsi="Arial"/>
        <w:b/>
        <w:color w:val="ffffff"/>
        <w:sz w:val="22"/>
      </w:rPr>
      <w:tcPr>
        <w:shd w:val="clear" w:color="feb80a" w:fill="feb80a" w:themeFill="accent2"/>
      </w:tcPr>
    </w:tblStylePr>
    <w:tblStylePr w:type="firstRow">
      <w:rPr>
        <w:rFonts w:ascii="Arial" w:hAnsi="Arial"/>
        <w:b/>
        <w:color w:val="ffffff"/>
        <w:sz w:val="22"/>
      </w:rPr>
      <w:tcPr>
        <w:shd w:val="clear" w:color="feb80a" w:fill="feb80a" w:themeFill="accent2"/>
      </w:tcPr>
    </w:tblStylePr>
    <w:tblStylePr w:type="lastCol">
      <w:rPr>
        <w:rFonts w:ascii="Arial" w:hAnsi="Arial"/>
        <w:b/>
        <w:color w:val="ffffff"/>
        <w:sz w:val="22"/>
      </w:rPr>
      <w:tcPr>
        <w:shd w:val="clear" w:color="feb80a" w:fill="feb80a" w:themeFill="accent2"/>
      </w:tcPr>
    </w:tblStylePr>
    <w:tblStylePr w:type="lastRow">
      <w:rPr>
        <w:rFonts w:ascii="Arial" w:hAnsi="Arial"/>
        <w:b/>
        <w:color w:val="ffffff"/>
        <w:sz w:val="22"/>
      </w:rPr>
      <w:tcPr>
        <w:shd w:val="clear" w:color="feb80a" w:fill="feb80a" w:themeFill="accent2"/>
        <w:tcBorders>
          <w:top w:val="single" w:color="FFFFFF" w:themeColor="light1" w:sz="4" w:space="0"/>
        </w:tcBorders>
      </w:tcPr>
    </w:tblStylePr>
  </w:style>
  <w:style w:type="table" w:styleId="2463">
    <w:name w:val="Grid Table 5 Dark Accent 3"/>
    <w:basedOn w:val="240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4d2d2" w:fill="f4d2d2" w:themeFill="accent3" w:themeFillTint="34"/>
    </w:tblPr>
    <w:tblStylePr w:type="band1Horz">
      <w:tcPr>
        <w:shd w:val="clear" w:color="e79a9a" w:fill="e79a9a" w:themeFill="accent3" w:themeFillTint="75"/>
      </w:tcPr>
    </w:tblStylePr>
    <w:tblStylePr w:type="band1Vert">
      <w:tcPr>
        <w:shd w:val="clear" w:color="e79a9a" w:fill="e79a9a" w:themeFill="accent3" w:themeFillTint="75"/>
      </w:tcPr>
    </w:tblStylePr>
    <w:tblStylePr w:type="firstCol">
      <w:rPr>
        <w:rFonts w:ascii="Arial" w:hAnsi="Arial"/>
        <w:b/>
        <w:color w:val="ffffff"/>
        <w:sz w:val="22"/>
      </w:rPr>
      <w:tcPr>
        <w:shd w:val="clear" w:color="c32d2e" w:fill="c32d2e" w:themeFill="accent3"/>
      </w:tcPr>
    </w:tblStylePr>
    <w:tblStylePr w:type="firstRow">
      <w:rPr>
        <w:rFonts w:ascii="Arial" w:hAnsi="Arial"/>
        <w:b/>
        <w:color w:val="ffffff"/>
        <w:sz w:val="22"/>
      </w:rPr>
      <w:tcPr>
        <w:shd w:val="clear" w:color="c32d2e" w:fill="c32d2e" w:themeFill="accent3"/>
      </w:tcPr>
    </w:tblStylePr>
    <w:tblStylePr w:type="lastCol">
      <w:rPr>
        <w:rFonts w:ascii="Arial" w:hAnsi="Arial"/>
        <w:b/>
        <w:color w:val="ffffff"/>
        <w:sz w:val="22"/>
      </w:rPr>
      <w:tcPr>
        <w:shd w:val="clear" w:color="c32d2e" w:fill="c32d2e" w:themeFill="accent3"/>
      </w:tcPr>
    </w:tblStylePr>
    <w:tblStylePr w:type="lastRow">
      <w:rPr>
        <w:rFonts w:ascii="Arial" w:hAnsi="Arial"/>
        <w:b/>
        <w:color w:val="ffffff"/>
        <w:sz w:val="22"/>
      </w:rPr>
      <w:tcPr>
        <w:shd w:val="clear" w:color="c32d2e" w:fill="c32d2e" w:themeFill="accent3"/>
        <w:tcBorders>
          <w:top w:val="single" w:color="FFFFFF" w:themeColor="light1" w:sz="4" w:space="0"/>
        </w:tcBorders>
      </w:tcPr>
    </w:tblStylePr>
  </w:style>
  <w:style w:type="table" w:styleId="2464" w:customStyle="1">
    <w:name w:val="Grid Table 5 Dark- Accent 4"/>
    <w:basedOn w:val="240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7f1d1" w:fill="e7f1d1" w:themeFill="accent4" w:themeFillTint="34"/>
    </w:tblPr>
    <w:tblStylePr w:type="band1Horz">
      <w:tcPr>
        <w:shd w:val="clear" w:color="c9e098" w:fill="c9e098" w:themeFill="accent4" w:themeFillTint="75"/>
      </w:tcPr>
    </w:tblStylePr>
    <w:tblStylePr w:type="band1Vert">
      <w:tcPr>
        <w:shd w:val="clear" w:color="c9e098" w:fill="c9e098" w:themeFill="accent4" w:themeFillTint="75"/>
      </w:tcPr>
    </w:tblStylePr>
    <w:tblStylePr w:type="firstCol">
      <w:rPr>
        <w:rFonts w:ascii="Arial" w:hAnsi="Arial"/>
        <w:b/>
        <w:color w:val="ffffff"/>
        <w:sz w:val="22"/>
      </w:rPr>
      <w:tcPr>
        <w:shd w:val="clear" w:color="84aa33" w:fill="84aa33" w:themeFill="accent4"/>
      </w:tcPr>
    </w:tblStylePr>
    <w:tblStylePr w:type="firstRow">
      <w:rPr>
        <w:rFonts w:ascii="Arial" w:hAnsi="Arial"/>
        <w:b/>
        <w:color w:val="ffffff"/>
        <w:sz w:val="22"/>
      </w:rPr>
      <w:tcPr>
        <w:shd w:val="clear" w:color="84aa33" w:fill="84aa33" w:themeFill="accent4"/>
      </w:tcPr>
    </w:tblStylePr>
    <w:tblStylePr w:type="lastCol">
      <w:rPr>
        <w:rFonts w:ascii="Arial" w:hAnsi="Arial"/>
        <w:b/>
        <w:color w:val="ffffff"/>
        <w:sz w:val="22"/>
      </w:rPr>
      <w:tcPr>
        <w:shd w:val="clear" w:color="84aa33" w:fill="84aa33" w:themeFill="accent4"/>
      </w:tcPr>
    </w:tblStylePr>
    <w:tblStylePr w:type="lastRow">
      <w:rPr>
        <w:rFonts w:ascii="Arial" w:hAnsi="Arial"/>
        <w:b/>
        <w:color w:val="ffffff"/>
        <w:sz w:val="22"/>
      </w:rPr>
      <w:tcPr>
        <w:shd w:val="clear" w:color="84aa33" w:fill="84aa33" w:themeFill="accent4"/>
        <w:tcBorders>
          <w:top w:val="single" w:color="FFFFFF" w:themeColor="light1" w:sz="4" w:space="0"/>
        </w:tcBorders>
      </w:tcPr>
    </w:tblStylePr>
  </w:style>
  <w:style w:type="table" w:styleId="2465">
    <w:name w:val="Grid Table 5 Dark Accent 5"/>
    <w:basedOn w:val="240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cd5b8" w:fill="fcd5b8" w:themeFill="accent5" w:themeFillTint="34"/>
    </w:tblPr>
    <w:tblStylePr w:type="band1Horz">
      <w:tcPr>
        <w:shd w:val="clear" w:color="f9a261" w:fill="f9a261" w:themeFill="accent5" w:themeFillTint="75"/>
      </w:tcPr>
    </w:tblStylePr>
    <w:tblStylePr w:type="band1Vert">
      <w:tcPr>
        <w:shd w:val="clear" w:color="f9a261" w:fill="f9a261" w:themeFill="accent5" w:themeFillTint="75"/>
      </w:tcPr>
    </w:tblStylePr>
    <w:tblStylePr w:type="firstCol">
      <w:rPr>
        <w:rFonts w:ascii="Arial" w:hAnsi="Arial"/>
        <w:b/>
        <w:color w:val="ffffff"/>
        <w:sz w:val="22"/>
      </w:rPr>
      <w:tcPr>
        <w:shd w:val="clear" w:color="964305" w:fill="964305" w:themeFill="accent5"/>
      </w:tcPr>
    </w:tblStylePr>
    <w:tblStylePr w:type="firstRow">
      <w:rPr>
        <w:rFonts w:ascii="Arial" w:hAnsi="Arial"/>
        <w:b/>
        <w:color w:val="ffffff"/>
        <w:sz w:val="22"/>
      </w:rPr>
      <w:tcPr>
        <w:shd w:val="clear" w:color="964305" w:fill="964305" w:themeFill="accent5"/>
      </w:tcPr>
    </w:tblStylePr>
    <w:tblStylePr w:type="lastCol">
      <w:rPr>
        <w:rFonts w:ascii="Arial" w:hAnsi="Arial"/>
        <w:b/>
        <w:color w:val="ffffff"/>
        <w:sz w:val="22"/>
      </w:rPr>
      <w:tcPr>
        <w:shd w:val="clear" w:color="964305" w:fill="964305" w:themeFill="accent5"/>
      </w:tcPr>
    </w:tblStylePr>
    <w:tblStylePr w:type="lastRow">
      <w:rPr>
        <w:rFonts w:ascii="Arial" w:hAnsi="Arial"/>
        <w:b/>
        <w:color w:val="ffffff"/>
        <w:sz w:val="22"/>
      </w:rPr>
      <w:tcPr>
        <w:shd w:val="clear" w:color="964305" w:fill="964305" w:themeFill="accent5"/>
        <w:tcBorders>
          <w:top w:val="single" w:color="FFFFFF" w:themeColor="light1" w:sz="4" w:space="0"/>
        </w:tcBorders>
      </w:tcPr>
    </w:tblStylePr>
  </w:style>
  <w:style w:type="table" w:styleId="2466">
    <w:name w:val="Grid Table 5 Dark Accent 6"/>
    <w:basedOn w:val="240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6dbea" w:fill="d6dbea" w:themeFill="accent6" w:themeFillTint="34"/>
    </w:tblPr>
    <w:tblStylePr w:type="band1Horz">
      <w:tcPr>
        <w:shd w:val="clear" w:color="a3b0d1" w:fill="a3b0d1" w:themeFill="accent6" w:themeFillTint="75"/>
      </w:tcPr>
    </w:tblStylePr>
    <w:tblStylePr w:type="band1Vert">
      <w:tcPr>
        <w:shd w:val="clear" w:color="a3b0d1" w:fill="a3b0d1" w:themeFill="accent6" w:themeFillTint="75"/>
      </w:tcPr>
    </w:tblStylePr>
    <w:tblStylePr w:type="firstCol">
      <w:rPr>
        <w:rFonts w:ascii="Arial" w:hAnsi="Arial"/>
        <w:b/>
        <w:color w:val="ffffff"/>
        <w:sz w:val="22"/>
      </w:rPr>
      <w:tcPr>
        <w:shd w:val="clear" w:color="475a8d" w:fill="475a8d" w:themeFill="accent6"/>
      </w:tcPr>
    </w:tblStylePr>
    <w:tblStylePr w:type="firstRow">
      <w:rPr>
        <w:rFonts w:ascii="Arial" w:hAnsi="Arial"/>
        <w:b/>
        <w:color w:val="ffffff"/>
        <w:sz w:val="22"/>
      </w:rPr>
      <w:tcPr>
        <w:shd w:val="clear" w:color="475a8d" w:fill="475a8d" w:themeFill="accent6"/>
      </w:tcPr>
    </w:tblStylePr>
    <w:tblStylePr w:type="lastCol">
      <w:rPr>
        <w:rFonts w:ascii="Arial" w:hAnsi="Arial"/>
        <w:b/>
        <w:color w:val="ffffff"/>
        <w:sz w:val="22"/>
      </w:rPr>
      <w:tcPr>
        <w:shd w:val="clear" w:color="475a8d" w:fill="475a8d" w:themeFill="accent6"/>
      </w:tcPr>
    </w:tblStylePr>
    <w:tblStylePr w:type="lastRow">
      <w:rPr>
        <w:rFonts w:ascii="Arial" w:hAnsi="Arial"/>
        <w:b/>
        <w:color w:val="ffffff"/>
        <w:sz w:val="22"/>
      </w:rPr>
      <w:tcPr>
        <w:shd w:val="clear" w:color="475a8d" w:fill="475a8d" w:themeFill="accent6"/>
        <w:tcBorders>
          <w:top w:val="single" w:color="FFFFFF" w:themeColor="light1" w:sz="4" w:space="0"/>
        </w:tcBorders>
      </w:tcPr>
    </w:tblStylePr>
  </w:style>
  <w:style w:type="table" w:styleId="2467">
    <w:name w:val="Grid Table 6 Colorful"/>
    <w:basedOn w:val="240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fill="cbcbcb" w:themeFill="text1" w:themeFillTint="34"/>
      </w:tcPr>
    </w:tblStylePr>
    <w:tblStylePr w:type="band1Vert">
      <w:tcPr>
        <w:shd w:val="clear" w:color="cbcbcb"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468">
    <w:name w:val="Grid Table 6 Colorful Accent 1"/>
    <w:basedOn w:val="2400"/>
    <w:uiPriority w:val="99"/>
    <w:pPr>
      <w:spacing w:after="0" w:line="240" w:lineRule="auto"/>
    </w:pPr>
    <w:tblPr>
      <w:tblStyleRowBandSize w:val="1"/>
      <w:tblStyleColBandSize w:val="1"/>
      <w:tblBorders>
        <w:top w:val="single" w:color="92CCDA" w:themeColor="accent1" w:themeTint="80" w:sz="4" w:space="0"/>
        <w:left w:val="single" w:color="92CCDA" w:themeColor="accent1" w:themeTint="80" w:sz="4" w:space="0"/>
        <w:bottom w:val="single" w:color="92CCDA" w:themeColor="accent1" w:themeTint="80" w:sz="4" w:space="0"/>
        <w:right w:val="single" w:color="92CCDA" w:themeColor="accent1" w:themeTint="80" w:sz="4" w:space="0"/>
        <w:insideH w:val="single" w:color="92CCDA" w:themeColor="accent1" w:themeTint="80" w:sz="4" w:space="0"/>
        <w:insideV w:val="single" w:color="92CCDA" w:themeColor="accent1" w:themeTint="80" w:sz="4" w:space="0"/>
      </w:tblBorders>
    </w:tblPr>
    <w:tblStylePr w:type="band1Horz">
      <w:rPr>
        <w:rFonts w:ascii="Arial" w:hAnsi="Arial"/>
        <w:color w:val="92ccda" w:themeColor="accent1" w:themeTint="80" w:themeShade="95"/>
        <w:sz w:val="22"/>
      </w:rPr>
      <w:tcPr>
        <w:shd w:val="clear" w:color="d3eaf0" w:fill="d3eaf0" w:themeFill="accent1" w:themeFillTint="34"/>
      </w:tcPr>
    </w:tblStylePr>
    <w:tblStylePr w:type="band1Vert">
      <w:tcPr>
        <w:shd w:val="clear" w:color="d3eaf0" w:fill="d3eaf0" w:themeFill="accent1" w:themeFillTint="34"/>
      </w:tcPr>
    </w:tblStylePr>
    <w:tblStylePr w:type="band2Horz">
      <w:rPr>
        <w:rFonts w:ascii="Arial" w:hAnsi="Arial"/>
        <w:color w:val="92ccda" w:themeColor="accent1" w:themeTint="80" w:themeShade="95"/>
        <w:sz w:val="22"/>
      </w:rPr>
    </w:tblStylePr>
    <w:tblStylePr w:type="firstCol">
      <w:rPr>
        <w:b/>
        <w:color w:val="92ccda" w:themeColor="accent1" w:themeTint="80" w:themeShade="95"/>
      </w:rPr>
    </w:tblStylePr>
    <w:tblStylePr w:type="firstRow">
      <w:rPr>
        <w:b/>
        <w:color w:val="92ccda" w:themeColor="accent1" w:themeTint="80" w:themeShade="95"/>
      </w:rPr>
      <w:tcPr>
        <w:tcBorders>
          <w:bottom w:val="single" w:color="92CCDA" w:themeColor="accent1" w:themeTint="80" w:sz="12" w:space="0"/>
        </w:tcBorders>
      </w:tcPr>
    </w:tblStylePr>
    <w:tblStylePr w:type="lastCol">
      <w:rPr>
        <w:b/>
        <w:color w:val="92ccda" w:themeColor="accent1" w:themeTint="80" w:themeShade="95"/>
      </w:rPr>
    </w:tblStylePr>
    <w:tblStylePr w:type="lastRow">
      <w:rPr>
        <w:b/>
        <w:color w:val="92ccda" w:themeColor="accent1" w:themeTint="80" w:themeShade="95"/>
      </w:rPr>
    </w:tblStylePr>
  </w:style>
  <w:style w:type="table" w:styleId="2469">
    <w:name w:val="Grid Table 6 Colorful Accent 2"/>
    <w:basedOn w:val="2400"/>
    <w:uiPriority w:val="99"/>
    <w:pPr>
      <w:spacing w:after="0" w:line="240" w:lineRule="auto"/>
    </w:pPr>
    <w:tblPr>
      <w:tblStyleRowBandSize w:val="1"/>
      <w:tblStyleColBandSize w:val="1"/>
      <w:tblBorders>
        <w:top w:val="single" w:color="FED46D" w:themeColor="accent2" w:themeTint="97" w:sz="4" w:space="0"/>
        <w:left w:val="single" w:color="FED46D" w:themeColor="accent2" w:themeTint="97" w:sz="4" w:space="0"/>
        <w:bottom w:val="single" w:color="FED46D" w:themeColor="accent2" w:themeTint="97" w:sz="4" w:space="0"/>
        <w:right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fed46d" w:themeColor="accent2" w:themeTint="97" w:themeShade="95"/>
        <w:sz w:val="22"/>
      </w:rPr>
      <w:tcPr>
        <w:shd w:val="clear" w:color="fef0ce" w:fill="fef0ce" w:themeFill="accent2" w:themeFillTint="32"/>
      </w:tcPr>
    </w:tblStylePr>
    <w:tblStylePr w:type="band1Vert">
      <w:tcPr>
        <w:shd w:val="clear" w:color="fef0ce" w:fill="fef0ce" w:themeFill="accent2" w:themeFillTint="32"/>
      </w:tcPr>
    </w:tblStylePr>
    <w:tblStylePr w:type="band2Horz">
      <w:rPr>
        <w:rFonts w:ascii="Arial" w:hAnsi="Arial"/>
        <w:color w:val="fed46d" w:themeColor="accent2" w:themeTint="97" w:themeShade="95"/>
        <w:sz w:val="22"/>
      </w:rPr>
    </w:tblStylePr>
    <w:tblStylePr w:type="firstCol">
      <w:rPr>
        <w:b/>
        <w:color w:val="fed46d" w:themeColor="accent2" w:themeTint="97" w:themeShade="95"/>
      </w:rPr>
    </w:tblStylePr>
    <w:tblStylePr w:type="firstRow">
      <w:rPr>
        <w:b/>
        <w:color w:val="fed46d" w:themeColor="accent2" w:themeTint="97" w:themeShade="95"/>
      </w:rPr>
      <w:tcPr>
        <w:tcBorders>
          <w:bottom w:val="single" w:color="FED46D" w:themeColor="accent2" w:themeTint="97" w:sz="12" w:space="0"/>
        </w:tcBorders>
      </w:tcPr>
    </w:tblStylePr>
    <w:tblStylePr w:type="lastCol">
      <w:rPr>
        <w:b/>
        <w:color w:val="fed46d" w:themeColor="accent2" w:themeTint="97" w:themeShade="95"/>
      </w:rPr>
    </w:tblStylePr>
    <w:tblStylePr w:type="lastRow">
      <w:rPr>
        <w:b/>
        <w:color w:val="fed46d" w:themeColor="accent2" w:themeTint="97" w:themeShade="95"/>
      </w:rPr>
    </w:tblStylePr>
  </w:style>
  <w:style w:type="table" w:styleId="2470">
    <w:name w:val="Grid Table 6 Colorful Accent 3"/>
    <w:basedOn w:val="2400"/>
    <w:uiPriority w:val="99"/>
    <w:pPr>
      <w:spacing w:after="0" w:line="240" w:lineRule="auto"/>
    </w:pPr>
    <w:tblPr>
      <w:tblStyleRowBandSize w:val="1"/>
      <w:tblStyleColBandSize w:val="1"/>
      <w:tblBorders>
        <w:top w:val="single" w:color="C32D2D" w:themeColor="accent3" w:themeTint="FE" w:sz="4" w:space="0"/>
        <w:left w:val="single" w:color="C32D2D" w:themeColor="accent3" w:themeTint="FE" w:sz="4" w:space="0"/>
        <w:bottom w:val="single" w:color="C32D2D" w:themeColor="accent3" w:themeTint="FE" w:sz="4" w:space="0"/>
        <w:right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c32d2d" w:themeColor="accent3" w:themeTint="FE" w:themeShade="95"/>
        <w:sz w:val="22"/>
      </w:rPr>
      <w:tcPr>
        <w:shd w:val="clear" w:color="f4d2d2" w:fill="f4d2d2" w:themeFill="accent3" w:themeFillTint="34"/>
      </w:tcPr>
    </w:tblStylePr>
    <w:tblStylePr w:type="band1Vert">
      <w:tcPr>
        <w:shd w:val="clear" w:color="f4d2d2" w:fill="f4d2d2" w:themeFill="accent3" w:themeFillTint="34"/>
      </w:tcPr>
    </w:tblStylePr>
    <w:tblStylePr w:type="band2Horz">
      <w:rPr>
        <w:rFonts w:ascii="Arial" w:hAnsi="Arial"/>
        <w:color w:val="c32d2d" w:themeColor="accent3" w:themeTint="FE" w:themeShade="95"/>
        <w:sz w:val="22"/>
      </w:rPr>
    </w:tblStylePr>
    <w:tblStylePr w:type="firstCol">
      <w:rPr>
        <w:b/>
        <w:color w:val="c32d2d" w:themeColor="accent3" w:themeTint="FE" w:themeShade="95"/>
      </w:rPr>
    </w:tblStylePr>
    <w:tblStylePr w:type="firstRow">
      <w:rPr>
        <w:b/>
        <w:color w:val="c32d2d" w:themeColor="accent3" w:themeTint="FE" w:themeShade="95"/>
      </w:rPr>
      <w:tcPr>
        <w:tcBorders>
          <w:bottom w:val="single" w:color="C32D2D" w:themeColor="accent3" w:themeTint="FE" w:sz="12" w:space="0"/>
        </w:tcBorders>
      </w:tcPr>
    </w:tblStylePr>
    <w:tblStylePr w:type="lastCol">
      <w:rPr>
        <w:b/>
        <w:color w:val="c32d2d" w:themeColor="accent3" w:themeTint="FE" w:themeShade="95"/>
      </w:rPr>
    </w:tblStylePr>
    <w:tblStylePr w:type="lastRow">
      <w:rPr>
        <w:b/>
        <w:color w:val="c32d2d" w:themeColor="accent3" w:themeTint="FE" w:themeShade="95"/>
      </w:rPr>
    </w:tblStylePr>
  </w:style>
  <w:style w:type="table" w:styleId="2471">
    <w:name w:val="Grid Table 6 Colorful Accent 4"/>
    <w:basedOn w:val="2400"/>
    <w:uiPriority w:val="99"/>
    <w:pPr>
      <w:spacing w:after="0" w:line="240" w:lineRule="auto"/>
    </w:pPr>
    <w:tblPr>
      <w:tblStyleRowBandSize w:val="1"/>
      <w:tblStyleColBandSize w:val="1"/>
      <w:tblBorders>
        <w:top w:val="single" w:color="B8D678" w:themeColor="accent4" w:themeTint="9A" w:sz="4" w:space="0"/>
        <w:left w:val="single" w:color="B8D678" w:themeColor="accent4" w:themeTint="9A" w:sz="4" w:space="0"/>
        <w:bottom w:val="single" w:color="B8D678" w:themeColor="accent4" w:themeTint="9A" w:sz="4" w:space="0"/>
        <w:right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b8d678" w:themeColor="accent4" w:themeTint="9A" w:themeShade="95"/>
        <w:sz w:val="22"/>
      </w:rPr>
      <w:tcPr>
        <w:shd w:val="clear" w:color="e7f1d1" w:fill="e7f1d1" w:themeFill="accent4" w:themeFillTint="34"/>
      </w:tcPr>
    </w:tblStylePr>
    <w:tblStylePr w:type="band1Vert">
      <w:tcPr>
        <w:shd w:val="clear" w:color="e7f1d1" w:fill="e7f1d1" w:themeFill="accent4" w:themeFillTint="34"/>
      </w:tcPr>
    </w:tblStylePr>
    <w:tblStylePr w:type="band2Horz">
      <w:rPr>
        <w:rFonts w:ascii="Arial" w:hAnsi="Arial"/>
        <w:color w:val="b8d678" w:themeColor="accent4" w:themeTint="9A" w:themeShade="95"/>
        <w:sz w:val="22"/>
      </w:rPr>
    </w:tblStylePr>
    <w:tblStylePr w:type="firstCol">
      <w:rPr>
        <w:b/>
        <w:color w:val="b8d678" w:themeColor="accent4" w:themeTint="9A" w:themeShade="95"/>
      </w:rPr>
    </w:tblStylePr>
    <w:tblStylePr w:type="firstRow">
      <w:rPr>
        <w:b/>
        <w:color w:val="b8d678" w:themeColor="accent4" w:themeTint="9A" w:themeShade="95"/>
      </w:rPr>
      <w:tcPr>
        <w:tcBorders>
          <w:bottom w:val="single" w:color="B8D678" w:themeColor="accent4" w:themeTint="9A" w:sz="12" w:space="0"/>
        </w:tcBorders>
      </w:tcPr>
    </w:tblStylePr>
    <w:tblStylePr w:type="lastCol">
      <w:rPr>
        <w:b/>
        <w:color w:val="b8d678" w:themeColor="accent4" w:themeTint="9A" w:themeShade="95"/>
      </w:rPr>
    </w:tblStylePr>
    <w:tblStylePr w:type="lastRow">
      <w:rPr>
        <w:b/>
        <w:color w:val="b8d678" w:themeColor="accent4" w:themeTint="9A" w:themeShade="95"/>
      </w:rPr>
    </w:tblStylePr>
  </w:style>
  <w:style w:type="table" w:styleId="2472">
    <w:name w:val="Grid Table 6 Colorful Accent 5"/>
    <w:basedOn w:val="2400"/>
    <w:uiPriority w:val="99"/>
    <w:pPr>
      <w:spacing w:after="0" w:line="240" w:lineRule="auto"/>
    </w:pPr>
    <w:tblPr>
      <w:tblStyleRowBandSize w:val="1"/>
      <w:tblStyleColBandSize w:val="1"/>
      <w:tblBorders>
        <w:top w:val="single" w:color="964305" w:themeColor="accent5" w:sz="4" w:space="0"/>
        <w:left w:val="single" w:color="964305" w:themeColor="accent5" w:sz="4" w:space="0"/>
        <w:bottom w:val="single" w:color="964305" w:themeColor="accent5" w:sz="4" w:space="0"/>
        <w:right w:val="single" w:color="964305" w:themeColor="accent5" w:sz="4" w:space="0"/>
        <w:insideH w:val="single" w:color="964305" w:themeColor="accent5" w:sz="4" w:space="0"/>
        <w:insideV w:val="single" w:color="964305" w:themeColor="accent5" w:sz="4" w:space="0"/>
      </w:tblBorders>
    </w:tblPr>
    <w:tblStylePr w:type="band1Horz">
      <w:rPr>
        <w:rFonts w:ascii="Arial" w:hAnsi="Arial"/>
        <w:color w:val="572703" w:themeColor="accent5" w:themeShade="95"/>
        <w:sz w:val="22"/>
      </w:rPr>
      <w:tcPr>
        <w:shd w:val="clear" w:color="fcd5b8" w:fill="fcd5b8" w:themeFill="accent5" w:themeFillTint="34"/>
      </w:tcPr>
    </w:tblStylePr>
    <w:tblStylePr w:type="band1Vert">
      <w:tcPr>
        <w:shd w:val="clear" w:color="fcd5b8" w:fill="fcd5b8" w:themeFill="accent5" w:themeFillTint="34"/>
      </w:tcPr>
    </w:tblStylePr>
    <w:tblStylePr w:type="band2Horz">
      <w:rPr>
        <w:rFonts w:ascii="Arial" w:hAnsi="Arial"/>
        <w:color w:val="572703" w:themeColor="accent5" w:themeShade="95"/>
        <w:sz w:val="22"/>
      </w:rPr>
    </w:tblStylePr>
    <w:tblStylePr w:type="firstCol">
      <w:rPr>
        <w:b/>
        <w:color w:val="572703" w:themeColor="accent5" w:themeShade="95"/>
      </w:rPr>
    </w:tblStylePr>
    <w:tblStylePr w:type="firstRow">
      <w:rPr>
        <w:b/>
        <w:color w:val="572703" w:themeColor="accent5" w:themeShade="95"/>
      </w:rPr>
      <w:tcPr>
        <w:tcBorders>
          <w:bottom w:val="single" w:color="964305" w:themeColor="accent5" w:sz="12" w:space="0"/>
        </w:tcBorders>
      </w:tcPr>
    </w:tblStylePr>
    <w:tblStylePr w:type="lastCol">
      <w:rPr>
        <w:b/>
        <w:color w:val="572703" w:themeColor="accent5" w:themeShade="95"/>
      </w:rPr>
    </w:tblStylePr>
    <w:tblStylePr w:type="lastRow">
      <w:rPr>
        <w:b/>
        <w:color w:val="572703" w:themeColor="accent5" w:themeShade="95"/>
      </w:rPr>
    </w:tblStylePr>
  </w:style>
  <w:style w:type="table" w:styleId="2473">
    <w:name w:val="Grid Table 6 Colorful Accent 6"/>
    <w:basedOn w:val="2400"/>
    <w:uiPriority w:val="99"/>
    <w:pPr>
      <w:spacing w:after="0" w:line="240" w:lineRule="auto"/>
    </w:pPr>
    <w:tblPr>
      <w:tblStyleRowBandSize w:val="1"/>
      <w:tblStyleColBandSize w:val="1"/>
      <w:tblBorders>
        <w:top w:val="single" w:color="475A8D" w:themeColor="accent6" w:sz="4" w:space="0"/>
        <w:left w:val="single" w:color="475A8D" w:themeColor="accent6" w:sz="4" w:space="0"/>
        <w:bottom w:val="single" w:color="475A8D" w:themeColor="accent6" w:sz="4" w:space="0"/>
        <w:right w:val="single" w:color="475A8D" w:themeColor="accent6" w:sz="4" w:space="0"/>
        <w:insideH w:val="single" w:color="475A8D" w:themeColor="accent6" w:sz="4" w:space="0"/>
        <w:insideV w:val="single" w:color="475A8D" w:themeColor="accent6" w:sz="4" w:space="0"/>
      </w:tblBorders>
    </w:tblPr>
    <w:tblStylePr w:type="band1Horz">
      <w:rPr>
        <w:rFonts w:ascii="Arial" w:hAnsi="Arial"/>
        <w:color w:val="572703" w:themeColor="accent5" w:themeShade="95"/>
        <w:sz w:val="22"/>
      </w:rPr>
      <w:tcPr>
        <w:shd w:val="clear" w:color="d6dbea" w:fill="d6dbea" w:themeFill="accent6" w:themeFillTint="34"/>
      </w:tcPr>
    </w:tblStylePr>
    <w:tblStylePr w:type="band1Vert">
      <w:tcPr>
        <w:shd w:val="clear" w:color="d6dbea" w:fill="d6dbea" w:themeFill="accent6" w:themeFillTint="34"/>
      </w:tcPr>
    </w:tblStylePr>
    <w:tblStylePr w:type="band2Horz">
      <w:rPr>
        <w:rFonts w:ascii="Arial" w:hAnsi="Arial"/>
        <w:color w:val="572703" w:themeColor="accent5" w:themeShade="95"/>
        <w:sz w:val="22"/>
      </w:rPr>
    </w:tblStylePr>
    <w:tblStylePr w:type="firstCol">
      <w:rPr>
        <w:b/>
        <w:color w:val="572703" w:themeColor="accent5" w:themeShade="95"/>
      </w:rPr>
    </w:tblStylePr>
    <w:tblStylePr w:type="firstRow">
      <w:rPr>
        <w:b/>
        <w:color w:val="572703" w:themeColor="accent5" w:themeShade="95"/>
      </w:rPr>
      <w:tcPr>
        <w:tcBorders>
          <w:bottom w:val="single" w:color="475A8D" w:themeColor="accent6" w:sz="12" w:space="0"/>
        </w:tcBorders>
      </w:tcPr>
    </w:tblStylePr>
    <w:tblStylePr w:type="lastCol">
      <w:rPr>
        <w:b/>
        <w:color w:val="572703" w:themeColor="accent5" w:themeShade="95"/>
      </w:rPr>
    </w:tblStylePr>
    <w:tblStylePr w:type="lastRow">
      <w:rPr>
        <w:b/>
        <w:color w:val="572703" w:themeColor="accent5" w:themeShade="95"/>
      </w:rPr>
    </w:tblStylePr>
  </w:style>
  <w:style w:type="table" w:styleId="2474">
    <w:name w:val="Grid Table 7 Colorful"/>
    <w:basedOn w:val="240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fill="f2f2f2" w:themeFill="text1" w:themeFillTint="0D"/>
      </w:tcPr>
    </w:tblStylePr>
    <w:tblStylePr w:type="band1Vert">
      <w:tcPr>
        <w:shd w:val="clear" w:color="f2f2f2"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ffffff"/>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2475">
    <w:name w:val="Grid Table 7 Colorful Accent 1"/>
    <w:basedOn w:val="2400"/>
    <w:uiPriority w:val="99"/>
    <w:pPr>
      <w:spacing w:after="0" w:line="240" w:lineRule="auto"/>
    </w:pPr>
    <w:tblPr>
      <w:tblStyleRowBandSize w:val="1"/>
      <w:tblStyleColBandSize w:val="1"/>
      <w:tblBorders>
        <w:bottom w:val="single" w:color="92CCDA" w:themeColor="accent1" w:themeTint="80" w:sz="4" w:space="0"/>
        <w:right w:val="single" w:color="92CCDA" w:themeColor="accent1" w:themeTint="80" w:sz="4" w:space="0"/>
        <w:insideH w:val="single" w:color="92CCDA" w:themeColor="accent1" w:themeTint="80" w:sz="4" w:space="0"/>
        <w:insideV w:val="single" w:color="92CCDA" w:themeColor="accent1" w:themeTint="80" w:sz="4" w:space="0"/>
      </w:tblBorders>
    </w:tblPr>
    <w:tblStylePr w:type="band1Horz">
      <w:rPr>
        <w:rFonts w:ascii="Arial" w:hAnsi="Arial"/>
        <w:color w:val="92ccda" w:themeColor="accent1" w:themeTint="80" w:themeShade="95"/>
        <w:sz w:val="22"/>
      </w:rPr>
      <w:tcPr>
        <w:shd w:val="clear" w:color="d3eaf0" w:fill="d3eaf0" w:themeFill="accent1" w:themeFillTint="34"/>
      </w:tcPr>
    </w:tblStylePr>
    <w:tblStylePr w:type="band1Vert">
      <w:tcPr>
        <w:shd w:val="clear" w:color="d3eaf0" w:fill="d3eaf0" w:themeFill="accent1" w:themeFillTint="34"/>
      </w:tcPr>
    </w:tblStylePr>
    <w:tblStylePr w:type="band2Horz">
      <w:rPr>
        <w:rFonts w:ascii="Arial" w:hAnsi="Arial"/>
        <w:color w:val="92ccda" w:themeColor="accent1" w:themeTint="80" w:themeShade="95"/>
        <w:sz w:val="22"/>
      </w:rPr>
    </w:tblStylePr>
    <w:tblStylePr w:type="firstCol">
      <w:rPr>
        <w:rFonts w:ascii="Arial" w:hAnsi="Arial"/>
        <w:i/>
        <w:color w:val="92ccda"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92CCDA" w:themeColor="accent1" w:themeTint="80" w:sz="4" w:space="0"/>
        </w:tcBorders>
      </w:tcPr>
    </w:tblStylePr>
    <w:tblStylePr w:type="firstRow">
      <w:rPr>
        <w:rFonts w:ascii="Arial" w:hAnsi="Arial"/>
        <w:b/>
        <w:color w:val="92ccda" w:themeColor="accent1" w:themeTint="80" w:themeShade="95"/>
        <w:sz w:val="22"/>
      </w:rPr>
      <w:tcPr>
        <w:shd w:val="clear" w:color="ffffff" w:fill="ffffff" w:themeFill="light1"/>
        <w:tcBorders>
          <w:top w:val="none" w:color="000000" w:sz="4" w:space="0"/>
          <w:left w:val="none" w:color="000000" w:sz="4" w:space="0"/>
          <w:bottom w:val="single" w:color="92CCDA" w:themeColor="accent1" w:themeTint="80" w:sz="4" w:space="0"/>
          <w:right w:val="none" w:color="000000" w:sz="4" w:space="0"/>
        </w:tcBorders>
      </w:tcPr>
    </w:tblStylePr>
    <w:tblStylePr w:type="lastCol">
      <w:rPr>
        <w:rFonts w:ascii="Arial" w:hAnsi="Arial"/>
        <w:i/>
        <w:color w:val="92ccda" w:themeColor="accent1" w:themeTint="80" w:themeShade="95"/>
        <w:sz w:val="22"/>
      </w:rPr>
      <w:tcPr>
        <w:shd w:val="clear" w:color="ffffff" w:fill="ffffff"/>
        <w:tcBorders>
          <w:top w:val="none" w:color="000000" w:sz="4" w:space="0"/>
          <w:left w:val="single" w:color="92CCDA" w:themeColor="accent1" w:themeTint="80" w:sz="4" w:space="0"/>
          <w:bottom w:val="none" w:color="000000" w:sz="4" w:space="0"/>
          <w:right w:val="none" w:color="000000" w:sz="4" w:space="0"/>
        </w:tcBorders>
      </w:tcPr>
    </w:tblStylePr>
    <w:tblStylePr w:type="lastRow">
      <w:rPr>
        <w:rFonts w:ascii="Arial" w:hAnsi="Arial"/>
        <w:b/>
        <w:color w:val="92ccda" w:themeColor="accent1" w:themeTint="80" w:themeShade="95"/>
        <w:sz w:val="22"/>
      </w:rPr>
      <w:tcPr>
        <w:shd w:val="clear" w:color="ffffff" w:fill="ffffff" w:themeFill="light1"/>
        <w:tcBorders>
          <w:top w:val="single" w:color="92CCDA" w:themeColor="accent1" w:themeTint="80" w:sz="4" w:space="0"/>
          <w:left w:val="none" w:color="000000" w:sz="4" w:space="0"/>
          <w:bottom w:val="none" w:color="000000" w:sz="4" w:space="0"/>
          <w:right w:val="none" w:color="000000" w:sz="4" w:space="0"/>
        </w:tcBorders>
      </w:tcPr>
    </w:tblStylePr>
  </w:style>
  <w:style w:type="table" w:styleId="2476">
    <w:name w:val="Grid Table 7 Colorful Accent 2"/>
    <w:basedOn w:val="2400"/>
    <w:uiPriority w:val="99"/>
    <w:pPr>
      <w:spacing w:after="0" w:line="240" w:lineRule="auto"/>
    </w:pPr>
    <w:tblPr>
      <w:tblStyleRowBandSize w:val="1"/>
      <w:tblStyleColBandSize w:val="1"/>
      <w:tblBorders>
        <w:bottom w:val="single" w:color="FED46D" w:themeColor="accent2" w:themeTint="97" w:sz="4" w:space="0"/>
        <w:right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fed46d" w:themeColor="accent2" w:themeTint="97" w:themeShade="95"/>
        <w:sz w:val="22"/>
      </w:rPr>
      <w:tcPr>
        <w:shd w:val="clear" w:color="fef0ce" w:fill="fef0ce" w:themeFill="accent2" w:themeFillTint="32"/>
      </w:tcPr>
    </w:tblStylePr>
    <w:tblStylePr w:type="band1Vert">
      <w:tcPr>
        <w:shd w:val="clear" w:color="fef0ce" w:fill="fef0ce" w:themeFill="accent2" w:themeFillTint="32"/>
      </w:tcPr>
    </w:tblStylePr>
    <w:tblStylePr w:type="band2Horz">
      <w:rPr>
        <w:rFonts w:ascii="Arial" w:hAnsi="Arial"/>
        <w:color w:val="fed46d" w:themeColor="accent2" w:themeTint="97" w:themeShade="95"/>
        <w:sz w:val="22"/>
      </w:rPr>
    </w:tblStylePr>
    <w:tblStylePr w:type="firstCol">
      <w:rPr>
        <w:rFonts w:ascii="Arial" w:hAnsi="Arial"/>
        <w:i/>
        <w:color w:val="fed46d"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ED46D" w:themeColor="accent2" w:themeTint="97" w:sz="4" w:space="0"/>
        </w:tcBorders>
      </w:tcPr>
    </w:tblStylePr>
    <w:tblStylePr w:type="firstRow">
      <w:rPr>
        <w:rFonts w:ascii="Arial" w:hAnsi="Arial"/>
        <w:b/>
        <w:color w:val="fed46d" w:themeColor="accent2" w:themeTint="97" w:themeShade="95"/>
        <w:sz w:val="22"/>
      </w:rPr>
      <w:tcPr>
        <w:shd w:val="clear" w:color="ffffff" w:fill="ffffff" w:themeFill="light1"/>
        <w:tcBorders>
          <w:top w:val="none" w:color="000000" w:sz="4" w:space="0"/>
          <w:left w:val="none" w:color="000000" w:sz="4" w:space="0"/>
          <w:bottom w:val="single" w:color="FED46D" w:themeColor="accent2" w:themeTint="97" w:sz="4" w:space="0"/>
          <w:right w:val="none" w:color="000000" w:sz="4" w:space="0"/>
        </w:tcBorders>
      </w:tcPr>
    </w:tblStylePr>
    <w:tblStylePr w:type="lastCol">
      <w:rPr>
        <w:rFonts w:ascii="Arial" w:hAnsi="Arial"/>
        <w:i/>
        <w:color w:val="fed46d" w:themeColor="accent2" w:themeTint="97" w:themeShade="95"/>
        <w:sz w:val="22"/>
      </w:rPr>
      <w:tcPr>
        <w:shd w:val="clear" w:color="ffffff" w:fill="ffffff"/>
        <w:tcBorders>
          <w:top w:val="none" w:color="000000" w:sz="4" w:space="0"/>
          <w:left w:val="single" w:color="FED46D" w:themeColor="accent2" w:themeTint="97" w:sz="4" w:space="0"/>
          <w:bottom w:val="none" w:color="000000" w:sz="4" w:space="0"/>
          <w:right w:val="none" w:color="000000" w:sz="4" w:space="0"/>
        </w:tcBorders>
      </w:tcPr>
    </w:tblStylePr>
    <w:tblStylePr w:type="lastRow">
      <w:rPr>
        <w:rFonts w:ascii="Arial" w:hAnsi="Arial"/>
        <w:b/>
        <w:color w:val="fed46d" w:themeColor="accent2" w:themeTint="97" w:themeShade="95"/>
        <w:sz w:val="22"/>
      </w:rPr>
      <w:tcPr>
        <w:shd w:val="clear" w:color="ffffff" w:fill="ffffff" w:themeFill="light1"/>
        <w:tcBorders>
          <w:top w:val="single" w:color="FED46D" w:themeColor="accent2" w:themeTint="97" w:sz="4" w:space="0"/>
          <w:left w:val="none" w:color="000000" w:sz="4" w:space="0"/>
          <w:bottom w:val="none" w:color="000000" w:sz="4" w:space="0"/>
          <w:right w:val="none" w:color="000000" w:sz="4" w:space="0"/>
        </w:tcBorders>
      </w:tcPr>
    </w:tblStylePr>
  </w:style>
  <w:style w:type="table" w:styleId="2477">
    <w:name w:val="Grid Table 7 Colorful Accent 3"/>
    <w:basedOn w:val="2400"/>
    <w:uiPriority w:val="99"/>
    <w:pPr>
      <w:spacing w:after="0" w:line="240" w:lineRule="auto"/>
    </w:pPr>
    <w:tblPr>
      <w:tblStyleRowBandSize w:val="1"/>
      <w:tblStyleColBandSize w:val="1"/>
      <w:tblBorders>
        <w:bottom w:val="single" w:color="C32D2D" w:themeColor="accent3" w:themeTint="FE" w:sz="4" w:space="0"/>
        <w:right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c32d2d" w:themeColor="accent3" w:themeTint="FE" w:themeShade="95"/>
        <w:sz w:val="22"/>
      </w:rPr>
      <w:tcPr>
        <w:shd w:val="clear" w:color="f4d2d2" w:fill="f4d2d2" w:themeFill="accent3" w:themeFillTint="34"/>
      </w:tcPr>
    </w:tblStylePr>
    <w:tblStylePr w:type="band1Vert">
      <w:tcPr>
        <w:shd w:val="clear" w:color="f4d2d2" w:fill="f4d2d2" w:themeFill="accent3" w:themeFillTint="34"/>
      </w:tcPr>
    </w:tblStylePr>
    <w:tblStylePr w:type="band2Horz">
      <w:rPr>
        <w:rFonts w:ascii="Arial" w:hAnsi="Arial"/>
        <w:color w:val="c32d2d" w:themeColor="accent3" w:themeTint="FE" w:themeShade="95"/>
        <w:sz w:val="22"/>
      </w:rPr>
    </w:tblStylePr>
    <w:tblStylePr w:type="firstCol">
      <w:rPr>
        <w:rFonts w:ascii="Arial" w:hAnsi="Arial"/>
        <w:i/>
        <w:color w:val="c32d2d"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C32D2D" w:themeColor="accent3" w:themeTint="FE" w:sz="4" w:space="0"/>
        </w:tcBorders>
      </w:tcPr>
    </w:tblStylePr>
    <w:tblStylePr w:type="firstRow">
      <w:rPr>
        <w:rFonts w:ascii="Arial" w:hAnsi="Arial"/>
        <w:b/>
        <w:color w:val="c32d2d" w:themeColor="accent3" w:themeTint="FE" w:themeShade="95"/>
        <w:sz w:val="22"/>
      </w:rPr>
      <w:tcPr>
        <w:shd w:val="clear" w:color="ffffff" w:fill="ffffff" w:themeFill="light1"/>
        <w:tcBorders>
          <w:top w:val="none" w:color="000000" w:sz="4" w:space="0"/>
          <w:left w:val="none" w:color="000000" w:sz="4" w:space="0"/>
          <w:bottom w:val="single" w:color="C32D2D" w:themeColor="accent3" w:themeTint="FE" w:sz="4" w:space="0"/>
          <w:right w:val="none" w:color="000000" w:sz="4" w:space="0"/>
        </w:tcBorders>
      </w:tcPr>
    </w:tblStylePr>
    <w:tblStylePr w:type="lastCol">
      <w:rPr>
        <w:rFonts w:ascii="Arial" w:hAnsi="Arial"/>
        <w:i/>
        <w:color w:val="c32d2d" w:themeColor="accent3" w:themeTint="FE" w:themeShade="95"/>
        <w:sz w:val="22"/>
      </w:rPr>
      <w:tcPr>
        <w:shd w:val="clear" w:color="ffffff" w:fill="ffffff"/>
        <w:tcBorders>
          <w:top w:val="none" w:color="000000" w:sz="4" w:space="0"/>
          <w:left w:val="single" w:color="C32D2D" w:themeColor="accent3" w:themeTint="FE" w:sz="4" w:space="0"/>
          <w:bottom w:val="none" w:color="000000" w:sz="4" w:space="0"/>
          <w:right w:val="none" w:color="000000" w:sz="4" w:space="0"/>
        </w:tcBorders>
      </w:tcPr>
    </w:tblStylePr>
    <w:tblStylePr w:type="lastRow">
      <w:rPr>
        <w:rFonts w:ascii="Arial" w:hAnsi="Arial"/>
        <w:b/>
        <w:color w:val="c32d2d" w:themeColor="accent3" w:themeTint="FE" w:themeShade="95"/>
        <w:sz w:val="22"/>
      </w:rPr>
      <w:tcPr>
        <w:shd w:val="clear" w:color="ffffff" w:fill="ffffff" w:themeFill="light1"/>
        <w:tcBorders>
          <w:top w:val="single" w:color="C32D2D" w:themeColor="accent3" w:themeTint="FE" w:sz="4" w:space="0"/>
          <w:left w:val="none" w:color="000000" w:sz="4" w:space="0"/>
          <w:bottom w:val="none" w:color="000000" w:sz="4" w:space="0"/>
          <w:right w:val="none" w:color="000000" w:sz="4" w:space="0"/>
        </w:tcBorders>
      </w:tcPr>
    </w:tblStylePr>
  </w:style>
  <w:style w:type="table" w:styleId="2478">
    <w:name w:val="Grid Table 7 Colorful Accent 4"/>
    <w:basedOn w:val="2400"/>
    <w:uiPriority w:val="99"/>
    <w:pPr>
      <w:spacing w:after="0" w:line="240" w:lineRule="auto"/>
    </w:pPr>
    <w:tblPr>
      <w:tblStyleRowBandSize w:val="1"/>
      <w:tblStyleColBandSize w:val="1"/>
      <w:tblBorders>
        <w:bottom w:val="single" w:color="B8D678" w:themeColor="accent4" w:themeTint="9A" w:sz="4" w:space="0"/>
        <w:right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b8d678" w:themeColor="accent4" w:themeTint="9A" w:themeShade="95"/>
        <w:sz w:val="22"/>
      </w:rPr>
      <w:tcPr>
        <w:shd w:val="clear" w:color="e7f1d1" w:fill="e7f1d1" w:themeFill="accent4" w:themeFillTint="34"/>
      </w:tcPr>
    </w:tblStylePr>
    <w:tblStylePr w:type="band1Vert">
      <w:tcPr>
        <w:shd w:val="clear" w:color="e7f1d1" w:fill="e7f1d1" w:themeFill="accent4" w:themeFillTint="34"/>
      </w:tcPr>
    </w:tblStylePr>
    <w:tblStylePr w:type="band2Horz">
      <w:rPr>
        <w:rFonts w:ascii="Arial" w:hAnsi="Arial"/>
        <w:color w:val="b8d678" w:themeColor="accent4" w:themeTint="9A" w:themeShade="95"/>
        <w:sz w:val="22"/>
      </w:rPr>
    </w:tblStylePr>
    <w:tblStylePr w:type="firstCol">
      <w:rPr>
        <w:rFonts w:ascii="Arial" w:hAnsi="Arial"/>
        <w:i/>
        <w:color w:val="b8d678"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B8D678" w:themeColor="accent4" w:themeTint="9A" w:sz="4" w:space="0"/>
        </w:tcBorders>
      </w:tcPr>
    </w:tblStylePr>
    <w:tblStylePr w:type="firstRow">
      <w:rPr>
        <w:rFonts w:ascii="Arial" w:hAnsi="Arial"/>
        <w:b/>
        <w:color w:val="b8d678" w:themeColor="accent4" w:themeTint="9A" w:themeShade="95"/>
        <w:sz w:val="22"/>
      </w:rPr>
      <w:tcPr>
        <w:shd w:val="clear" w:color="ffffff" w:fill="ffffff" w:themeFill="light1"/>
        <w:tcBorders>
          <w:top w:val="none" w:color="000000" w:sz="4" w:space="0"/>
          <w:left w:val="none" w:color="000000" w:sz="4" w:space="0"/>
          <w:bottom w:val="single" w:color="B8D678" w:themeColor="accent4" w:themeTint="9A" w:sz="4" w:space="0"/>
          <w:right w:val="none" w:color="000000" w:sz="4" w:space="0"/>
        </w:tcBorders>
      </w:tcPr>
    </w:tblStylePr>
    <w:tblStylePr w:type="lastCol">
      <w:rPr>
        <w:rFonts w:ascii="Arial" w:hAnsi="Arial"/>
        <w:i/>
        <w:color w:val="b8d678" w:themeColor="accent4" w:themeTint="9A" w:themeShade="95"/>
        <w:sz w:val="22"/>
      </w:rPr>
      <w:tcPr>
        <w:shd w:val="clear" w:color="ffffff" w:fill="ffffff"/>
        <w:tcBorders>
          <w:top w:val="none" w:color="000000" w:sz="4" w:space="0"/>
          <w:left w:val="single" w:color="B8D678" w:themeColor="accent4" w:themeTint="9A" w:sz="4" w:space="0"/>
          <w:bottom w:val="none" w:color="000000" w:sz="4" w:space="0"/>
          <w:right w:val="none" w:color="000000" w:sz="4" w:space="0"/>
        </w:tcBorders>
      </w:tcPr>
    </w:tblStylePr>
    <w:tblStylePr w:type="lastRow">
      <w:rPr>
        <w:rFonts w:ascii="Arial" w:hAnsi="Arial"/>
        <w:b/>
        <w:color w:val="b8d678" w:themeColor="accent4" w:themeTint="9A" w:themeShade="95"/>
        <w:sz w:val="22"/>
      </w:rPr>
      <w:tcPr>
        <w:shd w:val="clear" w:color="ffffff" w:fill="ffffff" w:themeFill="light1"/>
        <w:tcBorders>
          <w:top w:val="single" w:color="B8D678" w:themeColor="accent4" w:themeTint="9A" w:sz="4" w:space="0"/>
          <w:left w:val="none" w:color="000000" w:sz="4" w:space="0"/>
          <w:bottom w:val="none" w:color="000000" w:sz="4" w:space="0"/>
          <w:right w:val="none" w:color="000000" w:sz="4" w:space="0"/>
        </w:tcBorders>
      </w:tcPr>
    </w:tblStylePr>
  </w:style>
  <w:style w:type="table" w:styleId="2479">
    <w:name w:val="Grid Table 7 Colorful Accent 5"/>
    <w:basedOn w:val="2400"/>
    <w:uiPriority w:val="99"/>
    <w:pPr>
      <w:spacing w:after="0" w:line="240" w:lineRule="auto"/>
    </w:pPr>
    <w:tblPr>
      <w:tblStyleRowBandSize w:val="1"/>
      <w:tblStyleColBandSize w:val="1"/>
      <w:tblBorders>
        <w:bottom w:val="single" w:color="F88D3C" w:themeColor="accent5" w:themeTint="90" w:sz="4" w:space="0"/>
        <w:right w:val="single" w:color="F88D3C" w:themeColor="accent5" w:themeTint="90" w:sz="4" w:space="0"/>
        <w:insideH w:val="single" w:color="F88D3C" w:themeColor="accent5" w:themeTint="90" w:sz="4" w:space="0"/>
        <w:insideV w:val="single" w:color="F88D3C" w:themeColor="accent5" w:themeTint="90" w:sz="4" w:space="0"/>
      </w:tblBorders>
    </w:tblPr>
    <w:tblStylePr w:type="band1Horz">
      <w:rPr>
        <w:rFonts w:ascii="Arial" w:hAnsi="Arial"/>
        <w:color w:val="572703" w:themeColor="accent5" w:themeShade="95"/>
        <w:sz w:val="22"/>
      </w:rPr>
      <w:tcPr>
        <w:shd w:val="clear" w:color="fcd5b8" w:fill="fcd5b8" w:themeFill="accent5" w:themeFillTint="34"/>
      </w:tcPr>
    </w:tblStylePr>
    <w:tblStylePr w:type="band1Vert">
      <w:tcPr>
        <w:shd w:val="clear" w:color="fcd5b8" w:fill="fcd5b8" w:themeFill="accent5" w:themeFillTint="34"/>
      </w:tcPr>
    </w:tblStylePr>
    <w:tblStylePr w:type="band2Horz">
      <w:rPr>
        <w:rFonts w:ascii="Arial" w:hAnsi="Arial"/>
        <w:color w:val="572703" w:themeColor="accent5" w:themeShade="95"/>
        <w:sz w:val="22"/>
      </w:rPr>
    </w:tblStylePr>
    <w:tblStylePr w:type="firstCol">
      <w:rPr>
        <w:rFonts w:ascii="Arial" w:hAnsi="Arial"/>
        <w:i/>
        <w:color w:val="572703" w:themeColor="accent5" w:themeShade="95"/>
        <w:sz w:val="22"/>
      </w:rPr>
      <w:pPr>
        <w:jc w:val="right"/>
      </w:pPr>
      <w:tcPr>
        <w:shd w:val="clear" w:color="ffffff" w:fill="ffffff"/>
        <w:tcBorders>
          <w:top w:val="none" w:color="000000" w:sz="4" w:space="0"/>
          <w:left w:val="none" w:color="000000" w:sz="4" w:space="0"/>
          <w:bottom w:val="none" w:color="000000" w:sz="4" w:space="0"/>
          <w:right w:val="single" w:color="F88D3C" w:themeColor="accent5" w:themeTint="90" w:sz="4" w:space="0"/>
        </w:tcBorders>
      </w:tcPr>
    </w:tblStylePr>
    <w:tblStylePr w:type="firstRow">
      <w:rPr>
        <w:rFonts w:ascii="Arial" w:hAnsi="Arial"/>
        <w:b/>
        <w:color w:val="572703" w:themeColor="accent5" w:themeShade="95"/>
        <w:sz w:val="22"/>
      </w:rPr>
      <w:tcPr>
        <w:shd w:val="clear" w:color="ffffff" w:fill="ffffff" w:themeFill="light1"/>
        <w:tcBorders>
          <w:top w:val="none" w:color="000000" w:sz="4" w:space="0"/>
          <w:left w:val="none" w:color="000000" w:sz="4" w:space="0"/>
          <w:bottom w:val="single" w:color="F88D3C" w:themeColor="accent5" w:themeTint="90" w:sz="4" w:space="0"/>
          <w:right w:val="none" w:color="000000" w:sz="4" w:space="0"/>
        </w:tcBorders>
      </w:tcPr>
    </w:tblStylePr>
    <w:tblStylePr w:type="lastCol">
      <w:rPr>
        <w:rFonts w:ascii="Arial" w:hAnsi="Arial"/>
        <w:i/>
        <w:color w:val="572703" w:themeColor="accent5" w:themeShade="95"/>
        <w:sz w:val="22"/>
      </w:rPr>
      <w:tcPr>
        <w:shd w:val="clear" w:color="ffffff" w:fill="ffffff"/>
        <w:tcBorders>
          <w:top w:val="none" w:color="000000" w:sz="4" w:space="0"/>
          <w:left w:val="single" w:color="F88D3C" w:themeColor="accent5" w:themeTint="90" w:sz="4" w:space="0"/>
          <w:bottom w:val="none" w:color="000000" w:sz="4" w:space="0"/>
          <w:right w:val="none" w:color="000000" w:sz="4" w:space="0"/>
        </w:tcBorders>
      </w:tcPr>
    </w:tblStylePr>
    <w:tblStylePr w:type="lastRow">
      <w:rPr>
        <w:rFonts w:ascii="Arial" w:hAnsi="Arial"/>
        <w:b/>
        <w:color w:val="572703" w:themeColor="accent5" w:themeShade="95"/>
        <w:sz w:val="22"/>
      </w:rPr>
      <w:tcPr>
        <w:shd w:val="clear" w:color="ffffff" w:fill="ffffff" w:themeFill="light1"/>
        <w:tcBorders>
          <w:top w:val="single" w:color="F88D3C" w:themeColor="accent5" w:themeTint="90" w:sz="4" w:space="0"/>
          <w:left w:val="none" w:color="000000" w:sz="4" w:space="0"/>
          <w:bottom w:val="none" w:color="000000" w:sz="4" w:space="0"/>
          <w:right w:val="none" w:color="000000" w:sz="4" w:space="0"/>
        </w:tcBorders>
      </w:tcPr>
    </w:tblStylePr>
  </w:style>
  <w:style w:type="table" w:styleId="2480">
    <w:name w:val="Grid Table 7 Colorful Accent 6"/>
    <w:basedOn w:val="2400"/>
    <w:uiPriority w:val="99"/>
    <w:pPr>
      <w:spacing w:after="0" w:line="240" w:lineRule="auto"/>
    </w:pPr>
    <w:tblPr>
      <w:tblStyleRowBandSize w:val="1"/>
      <w:tblStyleColBandSize w:val="1"/>
      <w:tblBorders>
        <w:bottom w:val="single" w:color="8F9EC6" w:themeColor="accent6" w:themeTint="90" w:sz="4" w:space="0"/>
        <w:right w:val="single" w:color="8F9EC6" w:themeColor="accent6" w:themeTint="90" w:sz="4" w:space="0"/>
        <w:insideH w:val="single" w:color="8F9EC6" w:themeColor="accent6" w:themeTint="90" w:sz="4" w:space="0"/>
        <w:insideV w:val="single" w:color="8F9EC6" w:themeColor="accent6" w:themeTint="90" w:sz="4" w:space="0"/>
      </w:tblBorders>
    </w:tblPr>
    <w:tblStylePr w:type="band1Horz">
      <w:rPr>
        <w:rFonts w:ascii="Arial" w:hAnsi="Arial"/>
        <w:color w:val="293452" w:themeColor="accent6" w:themeShade="95"/>
        <w:sz w:val="22"/>
      </w:rPr>
      <w:tcPr>
        <w:shd w:val="clear" w:color="d6dbea" w:fill="d6dbea" w:themeFill="accent6" w:themeFillTint="34"/>
      </w:tcPr>
    </w:tblStylePr>
    <w:tblStylePr w:type="band1Vert">
      <w:tcPr>
        <w:shd w:val="clear" w:color="d6dbea" w:fill="d6dbea" w:themeFill="accent6" w:themeFillTint="34"/>
      </w:tcPr>
    </w:tblStylePr>
    <w:tblStylePr w:type="band2Horz">
      <w:rPr>
        <w:rFonts w:ascii="Arial" w:hAnsi="Arial"/>
        <w:color w:val="293452" w:themeColor="accent6" w:themeShade="95"/>
        <w:sz w:val="22"/>
      </w:rPr>
    </w:tblStylePr>
    <w:tblStylePr w:type="firstCol">
      <w:rPr>
        <w:rFonts w:ascii="Arial" w:hAnsi="Arial"/>
        <w:i/>
        <w:color w:val="293452" w:themeColor="accent6" w:themeShade="95"/>
        <w:sz w:val="22"/>
      </w:rPr>
      <w:pPr>
        <w:jc w:val="right"/>
      </w:pPr>
      <w:tcPr>
        <w:shd w:val="clear" w:color="ffffff" w:fill="ffffff"/>
        <w:tcBorders>
          <w:top w:val="none" w:color="000000" w:sz="4" w:space="0"/>
          <w:left w:val="none" w:color="000000" w:sz="4" w:space="0"/>
          <w:bottom w:val="none" w:color="000000" w:sz="4" w:space="0"/>
          <w:right w:val="single" w:color="8F9EC6" w:themeColor="accent6" w:themeTint="90" w:sz="4" w:space="0"/>
        </w:tcBorders>
      </w:tcPr>
    </w:tblStylePr>
    <w:tblStylePr w:type="firstRow">
      <w:rPr>
        <w:rFonts w:ascii="Arial" w:hAnsi="Arial"/>
        <w:b/>
        <w:color w:val="293452" w:themeColor="accent6" w:themeShade="95"/>
        <w:sz w:val="22"/>
      </w:rPr>
      <w:tcPr>
        <w:shd w:val="clear" w:color="ffffff" w:fill="ffffff" w:themeFill="light1"/>
        <w:tcBorders>
          <w:top w:val="none" w:color="000000" w:sz="4" w:space="0"/>
          <w:left w:val="none" w:color="000000" w:sz="4" w:space="0"/>
          <w:bottom w:val="single" w:color="8F9EC6" w:themeColor="accent6" w:themeTint="90" w:sz="4" w:space="0"/>
          <w:right w:val="none" w:color="000000" w:sz="4" w:space="0"/>
        </w:tcBorders>
      </w:tcPr>
    </w:tblStylePr>
    <w:tblStylePr w:type="lastCol">
      <w:rPr>
        <w:rFonts w:ascii="Arial" w:hAnsi="Arial"/>
        <w:i/>
        <w:color w:val="293452" w:themeColor="accent6" w:themeShade="95"/>
        <w:sz w:val="22"/>
      </w:rPr>
      <w:tcPr>
        <w:shd w:val="clear" w:color="ffffff" w:fill="ffffff"/>
        <w:tcBorders>
          <w:top w:val="none" w:color="000000" w:sz="4" w:space="0"/>
          <w:left w:val="single" w:color="8F9EC6" w:themeColor="accent6" w:themeTint="90" w:sz="4" w:space="0"/>
          <w:bottom w:val="none" w:color="000000" w:sz="4" w:space="0"/>
          <w:right w:val="none" w:color="000000" w:sz="4" w:space="0"/>
        </w:tcBorders>
      </w:tcPr>
    </w:tblStylePr>
    <w:tblStylePr w:type="lastRow">
      <w:rPr>
        <w:rFonts w:ascii="Arial" w:hAnsi="Arial"/>
        <w:b/>
        <w:color w:val="293452" w:themeColor="accent6" w:themeShade="95"/>
        <w:sz w:val="22"/>
      </w:rPr>
      <w:tcPr>
        <w:shd w:val="clear" w:color="ffffff" w:fill="ffffff" w:themeFill="light1"/>
        <w:tcBorders>
          <w:top w:val="single" w:color="8F9EC6" w:themeColor="accent6" w:themeTint="90" w:sz="4" w:space="0"/>
          <w:left w:val="none" w:color="000000" w:sz="4" w:space="0"/>
          <w:bottom w:val="none" w:color="000000" w:sz="4" w:space="0"/>
          <w:right w:val="none" w:color="000000" w:sz="4" w:space="0"/>
        </w:tcBorders>
      </w:tcPr>
    </w:tblStylePr>
  </w:style>
  <w:style w:type="table" w:styleId="2481">
    <w:name w:val="List Table 1 Light"/>
    <w:basedOn w:val="2400"/>
    <w:uiPriority w:val="99"/>
    <w:pPr>
      <w:spacing w:after="0" w:line="240" w:lineRule="auto"/>
    </w:pPr>
    <w:tblPr>
      <w:tblStyleRowBandSize w:val="1"/>
      <w:tblStyleColBandSize w:val="1"/>
    </w:tblPr>
    <w:tblStylePr w:type="band1Horz">
      <w:tcPr>
        <w:shd w:val="clear" w:color="bfbfbf" w:fill="bfbfbf" w:themeFill="text1" w:themeFillTint="40"/>
      </w:tcPr>
    </w:tblStylePr>
    <w:tblStylePr w:type="band1Vert">
      <w:tcPr>
        <w:shd w:val="clear" w:color="bfbfbf"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482">
    <w:name w:val="List Table 1 Light Accent 1"/>
    <w:basedOn w:val="2400"/>
    <w:uiPriority w:val="99"/>
    <w:pPr>
      <w:spacing w:after="0" w:line="240" w:lineRule="auto"/>
    </w:pPr>
    <w:tblPr>
      <w:tblStyleRowBandSize w:val="1"/>
      <w:tblStyleColBandSize w:val="1"/>
    </w:tblPr>
    <w:tblStylePr w:type="band1Horz">
      <w:tcPr>
        <w:shd w:val="clear" w:color="c8e5ec" w:fill="c8e5ec" w:themeFill="accent1" w:themeFillTint="40"/>
      </w:tcPr>
    </w:tblStylePr>
    <w:tblStylePr w:type="band1Vert">
      <w:tcPr>
        <w:shd w:val="clear" w:color="c8e5ec" w:fill="c8e5ec"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3891A7" w:themeColor="accent1" w:sz="4" w:space="0"/>
          <w:right w:val="none" w:color="000000" w:sz="4" w:space="0"/>
        </w:tcBorders>
      </w:tcPr>
    </w:tblStylePr>
    <w:tblStylePr w:type="lastCol">
      <w:rPr>
        <w:b/>
        <w:color w:val="404040"/>
      </w:rPr>
    </w:tblStylePr>
    <w:tblStylePr w:type="lastRow">
      <w:rPr>
        <w:b/>
        <w:color w:val="404040"/>
      </w:rPr>
      <w:tcPr>
        <w:tcBorders>
          <w:top w:val="single" w:color="3891A7" w:themeColor="accent1" w:sz="4" w:space="0"/>
          <w:left w:val="none" w:color="000000" w:sz="4" w:space="0"/>
          <w:bottom w:val="none" w:color="000000" w:sz="4" w:space="0"/>
          <w:right w:val="none" w:color="000000" w:sz="4" w:space="0"/>
        </w:tcBorders>
      </w:tcPr>
    </w:tblStylePr>
  </w:style>
  <w:style w:type="table" w:styleId="2483">
    <w:name w:val="List Table 1 Light Accent 2"/>
    <w:basedOn w:val="2400"/>
    <w:uiPriority w:val="99"/>
    <w:pPr>
      <w:spacing w:after="0" w:line="240" w:lineRule="auto"/>
    </w:pPr>
    <w:tblPr>
      <w:tblStyleRowBandSize w:val="1"/>
      <w:tblStyleColBandSize w:val="1"/>
    </w:tblPr>
    <w:tblStylePr w:type="band1Horz">
      <w:tcPr>
        <w:shd w:val="clear" w:color="feecc1" w:fill="feecc1" w:themeFill="accent2" w:themeFillTint="40"/>
      </w:tcPr>
    </w:tblStylePr>
    <w:tblStylePr w:type="band1Vert">
      <w:tcPr>
        <w:shd w:val="clear" w:color="feecc1" w:fill="feecc1"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EB80A" w:themeColor="accent2" w:sz="4" w:space="0"/>
          <w:right w:val="none" w:color="000000" w:sz="4" w:space="0"/>
        </w:tcBorders>
      </w:tcPr>
    </w:tblStylePr>
    <w:tblStylePr w:type="lastCol">
      <w:rPr>
        <w:b/>
        <w:color w:val="404040"/>
      </w:rPr>
    </w:tblStylePr>
    <w:tblStylePr w:type="lastRow">
      <w:rPr>
        <w:b/>
        <w:color w:val="404040"/>
      </w:rPr>
      <w:tcPr>
        <w:tcBorders>
          <w:top w:val="single" w:color="FEB80A" w:themeColor="accent2" w:sz="4" w:space="0"/>
          <w:left w:val="none" w:color="000000" w:sz="4" w:space="0"/>
          <w:bottom w:val="none" w:color="000000" w:sz="4" w:space="0"/>
          <w:right w:val="none" w:color="000000" w:sz="4" w:space="0"/>
        </w:tcBorders>
      </w:tcPr>
    </w:tblStylePr>
  </w:style>
  <w:style w:type="table" w:styleId="2484">
    <w:name w:val="List Table 1 Light Accent 3"/>
    <w:basedOn w:val="2400"/>
    <w:uiPriority w:val="99"/>
    <w:pPr>
      <w:spacing w:after="0" w:line="240" w:lineRule="auto"/>
    </w:pPr>
    <w:tblPr>
      <w:tblStyleRowBandSize w:val="1"/>
      <w:tblStyleColBandSize w:val="1"/>
    </w:tblPr>
    <w:tblStylePr w:type="band1Horz">
      <w:tcPr>
        <w:shd w:val="clear" w:color="f2c7c7" w:fill="f2c7c7" w:themeFill="accent3" w:themeFillTint="40"/>
      </w:tcPr>
    </w:tblStylePr>
    <w:tblStylePr w:type="band1Vert">
      <w:tcPr>
        <w:shd w:val="clear" w:color="f2c7c7" w:fill="f2c7c7"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32D2E" w:themeColor="accent3" w:sz="4" w:space="0"/>
          <w:right w:val="none" w:color="000000" w:sz="4" w:space="0"/>
        </w:tcBorders>
      </w:tcPr>
    </w:tblStylePr>
    <w:tblStylePr w:type="lastCol">
      <w:rPr>
        <w:b/>
        <w:color w:val="404040"/>
      </w:rPr>
    </w:tblStylePr>
    <w:tblStylePr w:type="lastRow">
      <w:rPr>
        <w:b/>
        <w:color w:val="404040"/>
      </w:rPr>
      <w:tcPr>
        <w:tcBorders>
          <w:top w:val="single" w:color="C32D2E" w:themeColor="accent3" w:sz="4" w:space="0"/>
          <w:left w:val="none" w:color="000000" w:sz="4" w:space="0"/>
          <w:bottom w:val="none" w:color="000000" w:sz="4" w:space="0"/>
          <w:right w:val="none" w:color="000000" w:sz="4" w:space="0"/>
        </w:tcBorders>
      </w:tcPr>
    </w:tblStylePr>
  </w:style>
  <w:style w:type="table" w:styleId="2485">
    <w:name w:val="List Table 1 Light Accent 4"/>
    <w:basedOn w:val="2400"/>
    <w:uiPriority w:val="99"/>
    <w:pPr>
      <w:spacing w:after="0" w:line="240" w:lineRule="auto"/>
    </w:pPr>
    <w:tblPr>
      <w:tblStyleRowBandSize w:val="1"/>
      <w:tblStyleColBandSize w:val="1"/>
    </w:tblPr>
    <w:tblStylePr w:type="band1Horz">
      <w:tcPr>
        <w:shd w:val="clear" w:color="e1eec7" w:fill="e1eec7" w:themeFill="accent4" w:themeFillTint="40"/>
      </w:tcPr>
    </w:tblStylePr>
    <w:tblStylePr w:type="band1Vert">
      <w:tcPr>
        <w:shd w:val="clear" w:color="e1eec7" w:fill="e1eec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4AA33" w:themeColor="accent4" w:sz="4" w:space="0"/>
          <w:right w:val="none" w:color="000000" w:sz="4" w:space="0"/>
        </w:tcBorders>
      </w:tcPr>
    </w:tblStylePr>
    <w:tblStylePr w:type="lastCol">
      <w:rPr>
        <w:b/>
        <w:color w:val="404040"/>
      </w:rPr>
    </w:tblStylePr>
    <w:tblStylePr w:type="lastRow">
      <w:rPr>
        <w:b/>
        <w:color w:val="404040"/>
      </w:rPr>
      <w:tcPr>
        <w:tcBorders>
          <w:top w:val="single" w:color="84AA33" w:themeColor="accent4" w:sz="4" w:space="0"/>
          <w:left w:val="none" w:color="000000" w:sz="4" w:space="0"/>
          <w:bottom w:val="none" w:color="000000" w:sz="4" w:space="0"/>
          <w:right w:val="none" w:color="000000" w:sz="4" w:space="0"/>
        </w:tcBorders>
      </w:tcPr>
    </w:tblStylePr>
  </w:style>
  <w:style w:type="table" w:styleId="2486">
    <w:name w:val="List Table 1 Light Accent 5"/>
    <w:basedOn w:val="2400"/>
    <w:uiPriority w:val="99"/>
    <w:pPr>
      <w:spacing w:after="0" w:line="240" w:lineRule="auto"/>
    </w:pPr>
    <w:tblPr>
      <w:tblStyleRowBandSize w:val="1"/>
      <w:tblStyleColBandSize w:val="1"/>
    </w:tblPr>
    <w:tblStylePr w:type="band1Horz">
      <w:tcPr>
        <w:shd w:val="clear" w:color="fccca8" w:fill="fccca8" w:themeFill="accent5" w:themeFillTint="40"/>
      </w:tcPr>
    </w:tblStylePr>
    <w:tblStylePr w:type="band1Vert">
      <w:tcPr>
        <w:shd w:val="clear" w:color="fccca8" w:fill="fccca8"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64305" w:themeColor="accent5" w:sz="4" w:space="0"/>
          <w:right w:val="none" w:color="000000" w:sz="4" w:space="0"/>
        </w:tcBorders>
      </w:tcPr>
    </w:tblStylePr>
    <w:tblStylePr w:type="lastCol">
      <w:rPr>
        <w:b/>
        <w:color w:val="404040"/>
      </w:rPr>
    </w:tblStylePr>
    <w:tblStylePr w:type="lastRow">
      <w:rPr>
        <w:b/>
        <w:color w:val="404040"/>
      </w:rPr>
      <w:tcPr>
        <w:tcBorders>
          <w:top w:val="single" w:color="964305" w:themeColor="accent5" w:sz="4" w:space="0"/>
          <w:left w:val="none" w:color="000000" w:sz="4" w:space="0"/>
          <w:bottom w:val="none" w:color="000000" w:sz="4" w:space="0"/>
          <w:right w:val="none" w:color="000000" w:sz="4" w:space="0"/>
        </w:tcBorders>
      </w:tcPr>
    </w:tblStylePr>
  </w:style>
  <w:style w:type="table" w:styleId="2487">
    <w:name w:val="List Table 1 Light Accent 6"/>
    <w:basedOn w:val="2400"/>
    <w:uiPriority w:val="99"/>
    <w:pPr>
      <w:spacing w:after="0" w:line="240" w:lineRule="auto"/>
    </w:pPr>
    <w:tblPr>
      <w:tblStyleRowBandSize w:val="1"/>
      <w:tblStyleColBandSize w:val="1"/>
    </w:tblPr>
    <w:tblStylePr w:type="band1Horz">
      <w:tcPr>
        <w:shd w:val="clear" w:color="cdd3e6" w:fill="cdd3e6" w:themeFill="accent6" w:themeFillTint="40"/>
      </w:tcPr>
    </w:tblStylePr>
    <w:tblStylePr w:type="band1Vert">
      <w:tcPr>
        <w:shd w:val="clear" w:color="cdd3e6" w:fill="cdd3e6"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75A8D" w:themeColor="accent6" w:sz="4" w:space="0"/>
          <w:right w:val="none" w:color="000000" w:sz="4" w:space="0"/>
        </w:tcBorders>
      </w:tcPr>
    </w:tblStylePr>
    <w:tblStylePr w:type="lastCol">
      <w:rPr>
        <w:b/>
        <w:color w:val="404040"/>
      </w:rPr>
    </w:tblStylePr>
    <w:tblStylePr w:type="lastRow">
      <w:rPr>
        <w:b/>
        <w:color w:val="404040"/>
      </w:rPr>
      <w:tcPr>
        <w:tcBorders>
          <w:top w:val="single" w:color="475A8D" w:themeColor="accent6" w:sz="4" w:space="0"/>
          <w:left w:val="none" w:color="000000" w:sz="4" w:space="0"/>
          <w:bottom w:val="none" w:color="000000" w:sz="4" w:space="0"/>
          <w:right w:val="none" w:color="000000" w:sz="4" w:space="0"/>
        </w:tcBorders>
      </w:tcPr>
    </w:tblStylePr>
  </w:style>
  <w:style w:type="table" w:styleId="2488">
    <w:name w:val="List Table 2"/>
    <w:basedOn w:val="240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fill="bfbfbf" w:themeFill="text1" w:themeFillTint="40"/>
      </w:tcPr>
    </w:tblStylePr>
    <w:tblStylePr w:type="band1Vert">
      <w:rPr>
        <w:rFonts w:ascii="Arial" w:hAnsi="Arial"/>
        <w:color w:val="404040"/>
        <w:sz w:val="22"/>
      </w:rPr>
      <w:tcPr>
        <w:shd w:val="clear" w:color="bfbfbf"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2489">
    <w:name w:val="List Table 2 Accent 1"/>
    <w:basedOn w:val="2400"/>
    <w:uiPriority w:val="99"/>
    <w:pPr>
      <w:spacing w:after="0" w:line="240" w:lineRule="auto"/>
    </w:pPr>
    <w:tblPr>
      <w:tblStyleRowBandSize w:val="1"/>
      <w:tblStyleColBandSize w:val="1"/>
      <w:tblBorders>
        <w:top w:val="single" w:color="85C6D6" w:themeColor="accent1" w:themeTint="90" w:sz="4" w:space="0"/>
        <w:bottom w:val="single" w:color="85C6D6" w:themeColor="accent1" w:themeTint="90" w:sz="4" w:space="0"/>
        <w:insideH w:val="single" w:color="85C6D6" w:themeColor="accent1" w:themeTint="90" w:sz="4" w:space="0"/>
      </w:tblBorders>
    </w:tblPr>
    <w:tblStylePr w:type="band1Horz">
      <w:rPr>
        <w:rFonts w:ascii="Arial" w:hAnsi="Arial"/>
        <w:color w:val="404040"/>
        <w:sz w:val="22"/>
      </w:rPr>
      <w:tcPr>
        <w:shd w:val="clear" w:color="c8e5ec" w:fill="c8e5ec" w:themeFill="accent1" w:themeFillTint="40"/>
      </w:tcPr>
    </w:tblStylePr>
    <w:tblStylePr w:type="band1Vert">
      <w:rPr>
        <w:rFonts w:ascii="Arial" w:hAnsi="Arial"/>
        <w:color w:val="404040"/>
        <w:sz w:val="22"/>
      </w:rPr>
      <w:tcPr>
        <w:shd w:val="clear" w:color="c8e5ec" w:fill="c8e5ec"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85C6D6" w:themeColor="accent1" w:themeTint="90" w:sz="4" w:space="0"/>
          <w:left w:val="none" w:color="000000" w:sz="4" w:space="0"/>
          <w:bottom w:val="single" w:color="85C6D6"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85C6D6" w:themeColor="accent1" w:themeTint="90" w:sz="4" w:space="0"/>
          <w:left w:val="none" w:color="000000" w:sz="4" w:space="0"/>
          <w:bottom w:val="single" w:color="85C6D6" w:themeColor="accent1" w:themeTint="90" w:sz="4" w:space="0"/>
          <w:right w:val="none" w:color="000000" w:sz="4" w:space="0"/>
        </w:tcBorders>
      </w:tcPr>
    </w:tblStylePr>
  </w:style>
  <w:style w:type="table" w:styleId="2490">
    <w:name w:val="List Table 2 Accent 2"/>
    <w:basedOn w:val="2400"/>
    <w:uiPriority w:val="99"/>
    <w:pPr>
      <w:spacing w:after="0" w:line="240" w:lineRule="auto"/>
    </w:pPr>
    <w:tblPr>
      <w:tblStyleRowBandSize w:val="1"/>
      <w:tblStyleColBandSize w:val="1"/>
      <w:tblBorders>
        <w:top w:val="single" w:color="FED674" w:themeColor="accent2" w:themeTint="90" w:sz="4" w:space="0"/>
        <w:bottom w:val="single" w:color="FED674" w:themeColor="accent2" w:themeTint="90" w:sz="4" w:space="0"/>
        <w:insideH w:val="single" w:color="FED674" w:themeColor="accent2" w:themeTint="90" w:sz="4" w:space="0"/>
      </w:tblBorders>
    </w:tblPr>
    <w:tblStylePr w:type="band1Horz">
      <w:rPr>
        <w:rFonts w:ascii="Arial" w:hAnsi="Arial"/>
        <w:color w:val="404040"/>
        <w:sz w:val="22"/>
      </w:rPr>
      <w:tcPr>
        <w:shd w:val="clear" w:color="feecc1" w:fill="feecc1" w:themeFill="accent2" w:themeFillTint="40"/>
      </w:tcPr>
    </w:tblStylePr>
    <w:tblStylePr w:type="band1Vert">
      <w:rPr>
        <w:rFonts w:ascii="Arial" w:hAnsi="Arial"/>
        <w:color w:val="404040"/>
        <w:sz w:val="22"/>
      </w:rPr>
      <w:tcPr>
        <w:shd w:val="clear" w:color="feecc1" w:fill="feecc1"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ED674" w:themeColor="accent2" w:themeTint="90" w:sz="4" w:space="0"/>
          <w:left w:val="none" w:color="000000" w:sz="4" w:space="0"/>
          <w:bottom w:val="single" w:color="FED674"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ED674" w:themeColor="accent2" w:themeTint="90" w:sz="4" w:space="0"/>
          <w:left w:val="none" w:color="000000" w:sz="4" w:space="0"/>
          <w:bottom w:val="single" w:color="FED674" w:themeColor="accent2" w:themeTint="90" w:sz="4" w:space="0"/>
          <w:right w:val="none" w:color="000000" w:sz="4" w:space="0"/>
        </w:tcBorders>
      </w:tcPr>
    </w:tblStylePr>
  </w:style>
  <w:style w:type="table" w:styleId="2491">
    <w:name w:val="List Table 2 Accent 3"/>
    <w:basedOn w:val="2400"/>
    <w:uiPriority w:val="99"/>
    <w:pPr>
      <w:spacing w:after="0" w:line="240" w:lineRule="auto"/>
    </w:pPr>
    <w:tblPr>
      <w:tblStyleRowBandSize w:val="1"/>
      <w:tblStyleColBandSize w:val="1"/>
      <w:tblBorders>
        <w:top w:val="single" w:color="E28283" w:themeColor="accent3" w:themeTint="90" w:sz="4" w:space="0"/>
        <w:bottom w:val="single" w:color="E28283" w:themeColor="accent3" w:themeTint="90" w:sz="4" w:space="0"/>
        <w:insideH w:val="single" w:color="E28283" w:themeColor="accent3" w:themeTint="90" w:sz="4" w:space="0"/>
      </w:tblBorders>
    </w:tblPr>
    <w:tblStylePr w:type="band1Horz">
      <w:rPr>
        <w:rFonts w:ascii="Arial" w:hAnsi="Arial"/>
        <w:color w:val="404040"/>
        <w:sz w:val="22"/>
      </w:rPr>
      <w:tcPr>
        <w:shd w:val="clear" w:color="f2c7c7" w:fill="f2c7c7" w:themeFill="accent3" w:themeFillTint="40"/>
      </w:tcPr>
    </w:tblStylePr>
    <w:tblStylePr w:type="band1Vert">
      <w:rPr>
        <w:rFonts w:ascii="Arial" w:hAnsi="Arial"/>
        <w:color w:val="404040"/>
        <w:sz w:val="22"/>
      </w:rPr>
      <w:tcPr>
        <w:shd w:val="clear" w:color="f2c7c7" w:fill="f2c7c7"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28283" w:themeColor="accent3" w:themeTint="90" w:sz="4" w:space="0"/>
          <w:left w:val="none" w:color="000000" w:sz="4" w:space="0"/>
          <w:bottom w:val="single" w:color="E28283"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28283" w:themeColor="accent3" w:themeTint="90" w:sz="4" w:space="0"/>
          <w:left w:val="none" w:color="000000" w:sz="4" w:space="0"/>
          <w:bottom w:val="single" w:color="E28283" w:themeColor="accent3" w:themeTint="90" w:sz="4" w:space="0"/>
          <w:right w:val="none" w:color="000000" w:sz="4" w:space="0"/>
        </w:tcBorders>
      </w:tcPr>
    </w:tblStylePr>
  </w:style>
  <w:style w:type="table" w:styleId="2492">
    <w:name w:val="List Table 2 Accent 4"/>
    <w:basedOn w:val="2400"/>
    <w:uiPriority w:val="99"/>
    <w:pPr>
      <w:spacing w:after="0" w:line="240" w:lineRule="auto"/>
    </w:pPr>
    <w:tblPr>
      <w:tblStyleRowBandSize w:val="1"/>
      <w:tblStyleColBandSize w:val="1"/>
      <w:tblBorders>
        <w:top w:val="single" w:color="BDD981" w:themeColor="accent4" w:themeTint="90" w:sz="4" w:space="0"/>
        <w:bottom w:val="single" w:color="BDD981" w:themeColor="accent4" w:themeTint="90" w:sz="4" w:space="0"/>
        <w:insideH w:val="single" w:color="BDD981" w:themeColor="accent4" w:themeTint="90" w:sz="4" w:space="0"/>
      </w:tblBorders>
    </w:tblPr>
    <w:tblStylePr w:type="band1Horz">
      <w:rPr>
        <w:rFonts w:ascii="Arial" w:hAnsi="Arial"/>
        <w:color w:val="404040"/>
        <w:sz w:val="22"/>
      </w:rPr>
      <w:tcPr>
        <w:shd w:val="clear" w:color="e1eec7" w:fill="e1eec7" w:themeFill="accent4" w:themeFillTint="40"/>
      </w:tcPr>
    </w:tblStylePr>
    <w:tblStylePr w:type="band1Vert">
      <w:rPr>
        <w:rFonts w:ascii="Arial" w:hAnsi="Arial"/>
        <w:color w:val="404040"/>
        <w:sz w:val="22"/>
      </w:rPr>
      <w:tcPr>
        <w:shd w:val="clear" w:color="e1eec7" w:fill="e1eec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DD981" w:themeColor="accent4" w:themeTint="90" w:sz="4" w:space="0"/>
          <w:left w:val="none" w:color="000000" w:sz="4" w:space="0"/>
          <w:bottom w:val="single" w:color="BDD981"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DD981" w:themeColor="accent4" w:themeTint="90" w:sz="4" w:space="0"/>
          <w:left w:val="none" w:color="000000" w:sz="4" w:space="0"/>
          <w:bottom w:val="single" w:color="BDD981" w:themeColor="accent4" w:themeTint="90" w:sz="4" w:space="0"/>
          <w:right w:val="none" w:color="000000" w:sz="4" w:space="0"/>
        </w:tcBorders>
      </w:tcPr>
    </w:tblStylePr>
  </w:style>
  <w:style w:type="table" w:styleId="2493">
    <w:name w:val="List Table 2 Accent 5"/>
    <w:basedOn w:val="2400"/>
    <w:uiPriority w:val="99"/>
    <w:pPr>
      <w:spacing w:after="0" w:line="240" w:lineRule="auto"/>
    </w:pPr>
    <w:tblPr>
      <w:tblStyleRowBandSize w:val="1"/>
      <w:tblStyleColBandSize w:val="1"/>
      <w:tblBorders>
        <w:top w:val="single" w:color="F88D3C" w:themeColor="accent5" w:themeTint="90" w:sz="4" w:space="0"/>
        <w:bottom w:val="single" w:color="F88D3C" w:themeColor="accent5" w:themeTint="90" w:sz="4" w:space="0"/>
        <w:insideH w:val="single" w:color="F88D3C" w:themeColor="accent5" w:themeTint="90" w:sz="4" w:space="0"/>
      </w:tblBorders>
    </w:tblPr>
    <w:tblStylePr w:type="band1Horz">
      <w:rPr>
        <w:rFonts w:ascii="Arial" w:hAnsi="Arial"/>
        <w:color w:val="404040"/>
        <w:sz w:val="22"/>
      </w:rPr>
      <w:tcPr>
        <w:shd w:val="clear" w:color="fccca8" w:fill="fccca8" w:themeFill="accent5" w:themeFillTint="40"/>
      </w:tcPr>
    </w:tblStylePr>
    <w:tblStylePr w:type="band1Vert">
      <w:rPr>
        <w:rFonts w:ascii="Arial" w:hAnsi="Arial"/>
        <w:color w:val="404040"/>
        <w:sz w:val="22"/>
      </w:rPr>
      <w:tcPr>
        <w:shd w:val="clear" w:color="fccca8" w:fill="fccca8"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88D3C" w:themeColor="accent5" w:themeTint="90" w:sz="4" w:space="0"/>
          <w:left w:val="none" w:color="000000" w:sz="4" w:space="0"/>
          <w:bottom w:val="single" w:color="F88D3C"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88D3C" w:themeColor="accent5" w:themeTint="90" w:sz="4" w:space="0"/>
          <w:left w:val="none" w:color="000000" w:sz="4" w:space="0"/>
          <w:bottom w:val="single" w:color="F88D3C" w:themeColor="accent5" w:themeTint="90" w:sz="4" w:space="0"/>
          <w:right w:val="none" w:color="000000" w:sz="4" w:space="0"/>
        </w:tcBorders>
      </w:tcPr>
    </w:tblStylePr>
  </w:style>
  <w:style w:type="table" w:styleId="2494">
    <w:name w:val="List Table 2 Accent 6"/>
    <w:basedOn w:val="2400"/>
    <w:uiPriority w:val="99"/>
    <w:pPr>
      <w:spacing w:after="0" w:line="240" w:lineRule="auto"/>
    </w:pPr>
    <w:tblPr>
      <w:tblStyleRowBandSize w:val="1"/>
      <w:tblStyleColBandSize w:val="1"/>
      <w:tblBorders>
        <w:top w:val="single" w:color="8F9EC6" w:themeColor="accent6" w:themeTint="90" w:sz="4" w:space="0"/>
        <w:bottom w:val="single" w:color="8F9EC6" w:themeColor="accent6" w:themeTint="90" w:sz="4" w:space="0"/>
        <w:insideH w:val="single" w:color="8F9EC6" w:themeColor="accent6" w:themeTint="90" w:sz="4" w:space="0"/>
      </w:tblBorders>
    </w:tblPr>
    <w:tblStylePr w:type="band1Horz">
      <w:rPr>
        <w:rFonts w:ascii="Arial" w:hAnsi="Arial"/>
        <w:color w:val="404040"/>
        <w:sz w:val="22"/>
      </w:rPr>
      <w:tcPr>
        <w:shd w:val="clear" w:color="cdd3e6" w:fill="cdd3e6" w:themeFill="accent6" w:themeFillTint="40"/>
      </w:tcPr>
    </w:tblStylePr>
    <w:tblStylePr w:type="band1Vert">
      <w:rPr>
        <w:rFonts w:ascii="Arial" w:hAnsi="Arial"/>
        <w:color w:val="404040"/>
        <w:sz w:val="22"/>
      </w:rPr>
      <w:tcPr>
        <w:shd w:val="clear" w:color="cdd3e6" w:fill="cdd3e6"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8F9EC6" w:themeColor="accent6" w:themeTint="90" w:sz="4" w:space="0"/>
          <w:left w:val="none" w:color="000000" w:sz="4" w:space="0"/>
          <w:bottom w:val="single" w:color="8F9EC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8F9EC6" w:themeColor="accent6" w:themeTint="90" w:sz="4" w:space="0"/>
          <w:left w:val="none" w:color="000000" w:sz="4" w:space="0"/>
          <w:bottom w:val="single" w:color="8F9EC6" w:themeColor="accent6" w:themeTint="90" w:sz="4" w:space="0"/>
          <w:right w:val="none" w:color="000000" w:sz="4" w:space="0"/>
        </w:tcBorders>
      </w:tcPr>
    </w:tblStylePr>
  </w:style>
  <w:style w:type="table" w:styleId="2495">
    <w:name w:val="List Table 3"/>
    <w:basedOn w:val="240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fill="000000" w:themeFill="text1"/>
      </w:tcPr>
    </w:tblStylePr>
    <w:tblStylePr w:type="lastCol">
      <w:rPr>
        <w:b/>
        <w:color w:val="404040"/>
      </w:rPr>
    </w:tblStylePr>
    <w:tblStylePr w:type="lastRow">
      <w:rPr>
        <w:b/>
        <w:color w:val="404040"/>
      </w:rPr>
    </w:tblStylePr>
  </w:style>
  <w:style w:type="table" w:styleId="2496">
    <w:name w:val="List Table 3 Accent 1"/>
    <w:basedOn w:val="2400"/>
    <w:uiPriority w:val="99"/>
    <w:pPr>
      <w:spacing w:after="0" w:line="240" w:lineRule="auto"/>
    </w:pPr>
    <w:tblPr>
      <w:tblStyleRowBandSize w:val="1"/>
      <w:tblStyleColBandSize w:val="1"/>
      <w:tblBorders>
        <w:top w:val="single" w:color="3891A7" w:themeColor="accent1" w:sz="4" w:space="0"/>
        <w:left w:val="single" w:color="3891A7" w:themeColor="accent1" w:sz="4" w:space="0"/>
        <w:bottom w:val="single" w:color="3891A7" w:themeColor="accent1" w:sz="4" w:space="0"/>
        <w:right w:val="single" w:color="3891A7" w:themeColor="accent1" w:sz="4" w:space="0"/>
      </w:tblBorders>
    </w:tblPr>
    <w:tblStylePr w:type="band1Horz">
      <w:rPr>
        <w:rFonts w:ascii="Arial" w:hAnsi="Arial"/>
        <w:color w:val="404040"/>
        <w:sz w:val="22"/>
      </w:rPr>
      <w:tcPr>
        <w:tcBorders>
          <w:top w:val="single" w:color="3891A7" w:themeColor="accent1" w:sz="4" w:space="0"/>
          <w:bottom w:val="single" w:color="3891A7" w:themeColor="accent1" w:sz="4" w:space="0"/>
        </w:tcBorders>
      </w:tcPr>
    </w:tblStylePr>
    <w:tblStylePr w:type="band1Vert">
      <w:rPr>
        <w:rFonts w:ascii="Arial" w:hAnsi="Arial"/>
        <w:color w:val="404040"/>
        <w:sz w:val="22"/>
      </w:rPr>
      <w:tcPr>
        <w:tcBorders>
          <w:left w:val="single" w:color="3891A7" w:themeColor="accent1" w:sz="4" w:space="0"/>
          <w:right w:val="single" w:color="3891A7" w:themeColor="accent1" w:sz="4" w:space="0"/>
        </w:tcBorders>
      </w:tcPr>
    </w:tblStylePr>
    <w:tblStylePr w:type="firstCol">
      <w:rPr>
        <w:b/>
        <w:color w:val="404040"/>
      </w:rPr>
    </w:tblStylePr>
    <w:tblStylePr w:type="firstRow">
      <w:rPr>
        <w:rFonts w:ascii="Arial" w:hAnsi="Arial"/>
        <w:b/>
        <w:color w:val="ffffff"/>
        <w:sz w:val="22"/>
      </w:rPr>
      <w:tcPr>
        <w:shd w:val="clear" w:color="3891a7" w:fill="3891a7" w:themeFill="accent1"/>
      </w:tcPr>
    </w:tblStylePr>
    <w:tblStylePr w:type="lastCol">
      <w:rPr>
        <w:b/>
        <w:color w:val="404040"/>
      </w:rPr>
    </w:tblStylePr>
    <w:tblStylePr w:type="lastRow">
      <w:rPr>
        <w:b/>
        <w:color w:val="404040"/>
      </w:rPr>
    </w:tblStylePr>
  </w:style>
  <w:style w:type="table" w:styleId="2497">
    <w:name w:val="List Table 3 Accent 2"/>
    <w:basedOn w:val="2400"/>
    <w:uiPriority w:val="99"/>
    <w:pPr>
      <w:spacing w:after="0" w:line="240" w:lineRule="auto"/>
    </w:pPr>
    <w:tblPr>
      <w:tblStyleRowBandSize w:val="1"/>
      <w:tblStyleColBandSize w:val="1"/>
      <w:tblBorders>
        <w:top w:val="single" w:color="FED46D" w:themeColor="accent2" w:themeTint="97" w:sz="4" w:space="0"/>
        <w:left w:val="single" w:color="FED46D" w:themeColor="accent2" w:themeTint="97" w:sz="4" w:space="0"/>
        <w:bottom w:val="single" w:color="FED46D" w:themeColor="accent2" w:themeTint="97" w:sz="4" w:space="0"/>
        <w:right w:val="single" w:color="FED46D" w:themeColor="accent2" w:themeTint="97" w:sz="4" w:space="0"/>
      </w:tblBorders>
    </w:tblPr>
    <w:tblStylePr w:type="band1Horz">
      <w:rPr>
        <w:rFonts w:ascii="Arial" w:hAnsi="Arial"/>
        <w:color w:val="404040"/>
        <w:sz w:val="22"/>
      </w:rPr>
      <w:tcPr>
        <w:tcBorders>
          <w:top w:val="single" w:color="FED46D" w:themeColor="accent2" w:themeTint="97" w:sz="4" w:space="0"/>
          <w:bottom w:val="single" w:color="FED46D" w:themeColor="accent2" w:themeTint="97" w:sz="4" w:space="0"/>
        </w:tcBorders>
      </w:tcPr>
    </w:tblStylePr>
    <w:tblStylePr w:type="band1Vert">
      <w:rPr>
        <w:rFonts w:ascii="Arial" w:hAnsi="Arial"/>
        <w:color w:val="404040"/>
        <w:sz w:val="22"/>
      </w:rPr>
      <w:tcPr>
        <w:tcBorders>
          <w:left w:val="single" w:color="FED46D" w:themeColor="accent2" w:themeTint="97" w:sz="4" w:space="0"/>
          <w:right w:val="single" w:color="FED46D" w:themeColor="accent2" w:themeTint="97" w:sz="4" w:space="0"/>
        </w:tcBorders>
      </w:tcPr>
    </w:tblStylePr>
    <w:tblStylePr w:type="firstCol">
      <w:rPr>
        <w:b/>
        <w:color w:val="404040"/>
      </w:rPr>
    </w:tblStylePr>
    <w:tblStylePr w:type="firstRow">
      <w:rPr>
        <w:rFonts w:ascii="Arial" w:hAnsi="Arial"/>
        <w:b/>
        <w:color w:val="ffffff"/>
        <w:sz w:val="22"/>
      </w:rPr>
      <w:tcPr>
        <w:shd w:val="clear" w:color="fed46d" w:fill="fed46d" w:themeFill="accent2" w:themeFillTint="97"/>
      </w:tcPr>
    </w:tblStylePr>
    <w:tblStylePr w:type="lastCol">
      <w:rPr>
        <w:b/>
        <w:color w:val="404040"/>
      </w:rPr>
    </w:tblStylePr>
    <w:tblStylePr w:type="lastRow">
      <w:rPr>
        <w:b/>
        <w:color w:val="404040"/>
      </w:rPr>
    </w:tblStylePr>
  </w:style>
  <w:style w:type="table" w:styleId="2498">
    <w:name w:val="List Table 3 Accent 3"/>
    <w:basedOn w:val="2400"/>
    <w:uiPriority w:val="99"/>
    <w:pPr>
      <w:spacing w:after="0" w:line="240" w:lineRule="auto"/>
    </w:pPr>
    <w:tblPr>
      <w:tblStyleRowBandSize w:val="1"/>
      <w:tblStyleColBandSize w:val="1"/>
      <w:tblBorders>
        <w:top w:val="single" w:color="E07C7C" w:themeColor="accent3" w:themeTint="98" w:sz="4" w:space="0"/>
        <w:left w:val="single" w:color="E07C7C" w:themeColor="accent3" w:themeTint="98" w:sz="4" w:space="0"/>
        <w:bottom w:val="single" w:color="E07C7C" w:themeColor="accent3" w:themeTint="98" w:sz="4" w:space="0"/>
        <w:right w:val="single" w:color="E07C7C" w:themeColor="accent3" w:themeTint="98" w:sz="4" w:space="0"/>
      </w:tblBorders>
    </w:tblPr>
    <w:tblStylePr w:type="band1Horz">
      <w:rPr>
        <w:rFonts w:ascii="Arial" w:hAnsi="Arial"/>
        <w:color w:val="404040"/>
        <w:sz w:val="22"/>
      </w:rPr>
      <w:tcPr>
        <w:tcBorders>
          <w:top w:val="single" w:color="E07C7C" w:themeColor="accent3" w:themeTint="98" w:sz="4" w:space="0"/>
          <w:bottom w:val="single" w:color="E07C7C" w:themeColor="accent3" w:themeTint="98" w:sz="4" w:space="0"/>
        </w:tcBorders>
      </w:tcPr>
    </w:tblStylePr>
    <w:tblStylePr w:type="band1Vert">
      <w:rPr>
        <w:rFonts w:ascii="Arial" w:hAnsi="Arial"/>
        <w:color w:val="404040"/>
        <w:sz w:val="22"/>
      </w:rPr>
      <w:tcPr>
        <w:tcBorders>
          <w:left w:val="single" w:color="E07C7C" w:themeColor="accent3" w:themeTint="98" w:sz="4" w:space="0"/>
          <w:right w:val="single" w:color="E07C7C" w:themeColor="accent3" w:themeTint="98" w:sz="4" w:space="0"/>
        </w:tcBorders>
      </w:tcPr>
    </w:tblStylePr>
    <w:tblStylePr w:type="firstCol">
      <w:rPr>
        <w:b/>
        <w:color w:val="404040"/>
      </w:rPr>
    </w:tblStylePr>
    <w:tblStylePr w:type="firstRow">
      <w:rPr>
        <w:rFonts w:ascii="Arial" w:hAnsi="Arial"/>
        <w:b/>
        <w:color w:val="ffffff"/>
        <w:sz w:val="22"/>
      </w:rPr>
      <w:tcPr>
        <w:shd w:val="clear" w:color="e07c7c" w:fill="e07c7c" w:themeFill="accent3" w:themeFillTint="98"/>
      </w:tcPr>
    </w:tblStylePr>
    <w:tblStylePr w:type="lastCol">
      <w:rPr>
        <w:b/>
        <w:color w:val="404040"/>
      </w:rPr>
    </w:tblStylePr>
    <w:tblStylePr w:type="lastRow">
      <w:rPr>
        <w:b/>
        <w:color w:val="404040"/>
      </w:rPr>
    </w:tblStylePr>
  </w:style>
  <w:style w:type="table" w:styleId="2499">
    <w:name w:val="List Table 3 Accent 4"/>
    <w:basedOn w:val="2400"/>
    <w:uiPriority w:val="99"/>
    <w:pPr>
      <w:spacing w:after="0" w:line="240" w:lineRule="auto"/>
    </w:pPr>
    <w:tblPr>
      <w:tblStyleRowBandSize w:val="1"/>
      <w:tblStyleColBandSize w:val="1"/>
      <w:tblBorders>
        <w:top w:val="single" w:color="B8D678" w:themeColor="accent4" w:themeTint="9A" w:sz="4" w:space="0"/>
        <w:left w:val="single" w:color="B8D678" w:themeColor="accent4" w:themeTint="9A" w:sz="4" w:space="0"/>
        <w:bottom w:val="single" w:color="B8D678" w:themeColor="accent4" w:themeTint="9A" w:sz="4" w:space="0"/>
        <w:right w:val="single" w:color="B8D678" w:themeColor="accent4" w:themeTint="9A" w:sz="4" w:space="0"/>
      </w:tblBorders>
    </w:tblPr>
    <w:tblStylePr w:type="band1Horz">
      <w:rPr>
        <w:rFonts w:ascii="Arial" w:hAnsi="Arial"/>
        <w:color w:val="404040"/>
        <w:sz w:val="22"/>
      </w:rPr>
      <w:tcPr>
        <w:tcBorders>
          <w:top w:val="single" w:color="B8D678" w:themeColor="accent4" w:themeTint="9A" w:sz="4" w:space="0"/>
          <w:bottom w:val="single" w:color="B8D678" w:themeColor="accent4" w:themeTint="9A" w:sz="4" w:space="0"/>
        </w:tcBorders>
      </w:tcPr>
    </w:tblStylePr>
    <w:tblStylePr w:type="band1Vert">
      <w:rPr>
        <w:rFonts w:ascii="Arial" w:hAnsi="Arial"/>
        <w:color w:val="404040"/>
        <w:sz w:val="22"/>
      </w:rPr>
      <w:tcPr>
        <w:tcBorders>
          <w:left w:val="single" w:color="B8D678" w:themeColor="accent4" w:themeTint="9A" w:sz="4" w:space="0"/>
          <w:right w:val="single" w:color="B8D678" w:themeColor="accent4" w:themeTint="9A" w:sz="4" w:space="0"/>
        </w:tcBorders>
      </w:tcPr>
    </w:tblStylePr>
    <w:tblStylePr w:type="firstCol">
      <w:rPr>
        <w:b/>
        <w:color w:val="404040"/>
      </w:rPr>
    </w:tblStylePr>
    <w:tblStylePr w:type="firstRow">
      <w:rPr>
        <w:rFonts w:ascii="Arial" w:hAnsi="Arial"/>
        <w:b/>
        <w:color w:val="ffffff"/>
        <w:sz w:val="22"/>
      </w:rPr>
      <w:tcPr>
        <w:shd w:val="clear" w:color="b8d678" w:fill="b8d678" w:themeFill="accent4" w:themeFillTint="9A"/>
      </w:tcPr>
    </w:tblStylePr>
    <w:tblStylePr w:type="lastCol">
      <w:rPr>
        <w:b/>
        <w:color w:val="404040"/>
      </w:rPr>
    </w:tblStylePr>
    <w:tblStylePr w:type="lastRow">
      <w:rPr>
        <w:b/>
        <w:color w:val="404040"/>
      </w:rPr>
    </w:tblStylePr>
  </w:style>
  <w:style w:type="table" w:styleId="2500">
    <w:name w:val="List Table 3 Accent 5"/>
    <w:basedOn w:val="2400"/>
    <w:uiPriority w:val="99"/>
    <w:pPr>
      <w:spacing w:after="0" w:line="240" w:lineRule="auto"/>
    </w:pPr>
    <w:tblPr>
      <w:tblStyleRowBandSize w:val="1"/>
      <w:tblStyleColBandSize w:val="1"/>
      <w:tblBorders>
        <w:top w:val="single" w:color="F8852F" w:themeColor="accent5" w:themeTint="9A" w:sz="4" w:space="0"/>
        <w:left w:val="single" w:color="F8852F" w:themeColor="accent5" w:themeTint="9A" w:sz="4" w:space="0"/>
        <w:bottom w:val="single" w:color="F8852F" w:themeColor="accent5" w:themeTint="9A" w:sz="4" w:space="0"/>
        <w:right w:val="single" w:color="F8852F" w:themeColor="accent5" w:themeTint="9A" w:sz="4" w:space="0"/>
      </w:tblBorders>
    </w:tblPr>
    <w:tblStylePr w:type="band1Horz">
      <w:rPr>
        <w:rFonts w:ascii="Arial" w:hAnsi="Arial"/>
        <w:color w:val="404040"/>
        <w:sz w:val="22"/>
      </w:rPr>
      <w:tcPr>
        <w:tcBorders>
          <w:top w:val="single" w:color="F8852F" w:themeColor="accent5" w:themeTint="9A" w:sz="4" w:space="0"/>
          <w:bottom w:val="single" w:color="F8852F" w:themeColor="accent5" w:themeTint="9A" w:sz="4" w:space="0"/>
        </w:tcBorders>
      </w:tcPr>
    </w:tblStylePr>
    <w:tblStylePr w:type="band1Vert">
      <w:rPr>
        <w:rFonts w:ascii="Arial" w:hAnsi="Arial"/>
        <w:color w:val="404040"/>
        <w:sz w:val="22"/>
      </w:rPr>
      <w:tcPr>
        <w:tcBorders>
          <w:left w:val="single" w:color="F8852F" w:themeColor="accent5" w:themeTint="9A" w:sz="4" w:space="0"/>
          <w:right w:val="single" w:color="F8852F" w:themeColor="accent5" w:themeTint="9A" w:sz="4" w:space="0"/>
        </w:tcBorders>
      </w:tcPr>
    </w:tblStylePr>
    <w:tblStylePr w:type="firstCol">
      <w:rPr>
        <w:b/>
        <w:color w:val="404040"/>
      </w:rPr>
    </w:tblStylePr>
    <w:tblStylePr w:type="firstRow">
      <w:rPr>
        <w:rFonts w:ascii="Arial" w:hAnsi="Arial"/>
        <w:b/>
        <w:color w:val="ffffff"/>
        <w:sz w:val="22"/>
      </w:rPr>
      <w:tcPr>
        <w:shd w:val="clear" w:color="f8852f" w:fill="f8852f" w:themeFill="accent5" w:themeFillTint="9A"/>
      </w:tcPr>
    </w:tblStylePr>
    <w:tblStylePr w:type="lastCol">
      <w:rPr>
        <w:b/>
        <w:color w:val="404040"/>
      </w:rPr>
    </w:tblStylePr>
    <w:tblStylePr w:type="lastRow">
      <w:rPr>
        <w:b/>
        <w:color w:val="404040"/>
      </w:rPr>
    </w:tblStylePr>
  </w:style>
  <w:style w:type="table" w:styleId="2501">
    <w:name w:val="List Table 3 Accent 6"/>
    <w:basedOn w:val="2400"/>
    <w:uiPriority w:val="99"/>
    <w:pPr>
      <w:spacing w:after="0" w:line="240" w:lineRule="auto"/>
    </w:pPr>
    <w:tblPr>
      <w:tblStyleRowBandSize w:val="1"/>
      <w:tblStyleColBandSize w:val="1"/>
      <w:tblBorders>
        <w:top w:val="single" w:color="8898C3" w:themeColor="accent6" w:themeTint="98" w:sz="4" w:space="0"/>
        <w:left w:val="single" w:color="8898C3" w:themeColor="accent6" w:themeTint="98" w:sz="4" w:space="0"/>
        <w:bottom w:val="single" w:color="8898C3" w:themeColor="accent6" w:themeTint="98" w:sz="4" w:space="0"/>
        <w:right w:val="single" w:color="8898C3" w:themeColor="accent6" w:themeTint="98" w:sz="4" w:space="0"/>
      </w:tblBorders>
    </w:tblPr>
    <w:tblStylePr w:type="band1Horz">
      <w:rPr>
        <w:rFonts w:ascii="Arial" w:hAnsi="Arial"/>
        <w:color w:val="404040"/>
        <w:sz w:val="22"/>
      </w:rPr>
      <w:tcPr>
        <w:tcBorders>
          <w:top w:val="single" w:color="8898C3" w:themeColor="accent6" w:themeTint="98" w:sz="4" w:space="0"/>
          <w:bottom w:val="single" w:color="8898C3" w:themeColor="accent6" w:themeTint="98" w:sz="4" w:space="0"/>
        </w:tcBorders>
      </w:tcPr>
    </w:tblStylePr>
    <w:tblStylePr w:type="band1Vert">
      <w:rPr>
        <w:rFonts w:ascii="Arial" w:hAnsi="Arial"/>
        <w:color w:val="404040"/>
        <w:sz w:val="22"/>
      </w:rPr>
      <w:tcPr>
        <w:tcBorders>
          <w:left w:val="single" w:color="8898C3" w:themeColor="accent6" w:themeTint="98" w:sz="4" w:space="0"/>
          <w:right w:val="single" w:color="8898C3" w:themeColor="accent6" w:themeTint="98" w:sz="4" w:space="0"/>
        </w:tcBorders>
      </w:tcPr>
    </w:tblStylePr>
    <w:tblStylePr w:type="firstCol">
      <w:rPr>
        <w:b/>
        <w:color w:val="404040"/>
      </w:rPr>
    </w:tblStylePr>
    <w:tblStylePr w:type="firstRow">
      <w:rPr>
        <w:rFonts w:ascii="Arial" w:hAnsi="Arial"/>
        <w:b/>
        <w:color w:val="ffffff"/>
        <w:sz w:val="22"/>
      </w:rPr>
      <w:tcPr>
        <w:shd w:val="clear" w:color="8898c3" w:fill="8898c3" w:themeFill="accent6" w:themeFillTint="98"/>
      </w:tcPr>
    </w:tblStylePr>
    <w:tblStylePr w:type="lastCol">
      <w:rPr>
        <w:b/>
        <w:color w:val="404040"/>
      </w:rPr>
    </w:tblStylePr>
    <w:tblStylePr w:type="lastRow">
      <w:rPr>
        <w:b/>
        <w:color w:val="404040"/>
      </w:rPr>
    </w:tblStylePr>
  </w:style>
  <w:style w:type="table" w:styleId="2502">
    <w:name w:val="List Table 4"/>
    <w:basedOn w:val="240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fill="bfbfbf" w:themeFill="text1" w:themeFillTint="40"/>
      </w:tcPr>
    </w:tblStylePr>
    <w:tblStylePr w:type="band1Vert">
      <w:rPr>
        <w:rFonts w:ascii="Arial" w:hAnsi="Arial"/>
        <w:color w:val="404040"/>
        <w:sz w:val="22"/>
      </w:rPr>
      <w:tcPr>
        <w:shd w:val="clear" w:color="bfbfbf" w:fill="bfbfbf" w:themeFill="text1" w:themeFillTint="40"/>
      </w:tcPr>
    </w:tblStylePr>
    <w:tblStylePr w:type="firstCol">
      <w:rPr>
        <w:b/>
        <w:color w:val="404040"/>
      </w:rPr>
    </w:tblStylePr>
    <w:tblStylePr w:type="firstRow">
      <w:rPr>
        <w:rFonts w:ascii="Arial" w:hAnsi="Arial"/>
        <w:b/>
        <w:color w:val="ffffff"/>
        <w:sz w:val="22"/>
      </w:rPr>
      <w:tcPr>
        <w:shd w:val="clear" w:color="000000" w:fill="000000" w:themeFill="text1"/>
      </w:tcPr>
    </w:tblStylePr>
    <w:tblStylePr w:type="lastCol">
      <w:rPr>
        <w:b/>
        <w:color w:val="404040"/>
      </w:rPr>
    </w:tblStylePr>
    <w:tblStylePr w:type="lastRow">
      <w:rPr>
        <w:b/>
        <w:color w:val="404040"/>
      </w:rPr>
    </w:tblStylePr>
  </w:style>
  <w:style w:type="table" w:styleId="2503">
    <w:name w:val="List Table 4 Accent 1"/>
    <w:basedOn w:val="2400"/>
    <w:uiPriority w:val="99"/>
    <w:pPr>
      <w:spacing w:after="0" w:line="240" w:lineRule="auto"/>
    </w:pPr>
    <w:tblPr>
      <w:tblStyleRowBandSize w:val="1"/>
      <w:tblStyleColBandSize w:val="1"/>
      <w:tblBorders>
        <w:top w:val="single" w:color="85C6D6" w:themeColor="accent1" w:themeTint="90" w:sz="4" w:space="0"/>
        <w:left w:val="single" w:color="85C6D6" w:themeColor="accent1" w:themeTint="90" w:sz="4" w:space="0"/>
        <w:bottom w:val="single" w:color="85C6D6" w:themeColor="accent1" w:themeTint="90" w:sz="4" w:space="0"/>
        <w:right w:val="single" w:color="85C6D6" w:themeColor="accent1" w:themeTint="90" w:sz="4" w:space="0"/>
        <w:insideH w:val="single" w:color="85C6D6" w:themeColor="accent1" w:themeTint="90" w:sz="4" w:space="0"/>
      </w:tblBorders>
    </w:tblPr>
    <w:tblStylePr w:type="band1Horz">
      <w:rPr>
        <w:rFonts w:ascii="Arial" w:hAnsi="Arial"/>
        <w:color w:val="404040"/>
        <w:sz w:val="22"/>
      </w:rPr>
      <w:tcPr>
        <w:shd w:val="clear" w:color="c8e5ec" w:fill="c8e5ec" w:themeFill="accent1" w:themeFillTint="40"/>
      </w:tcPr>
    </w:tblStylePr>
    <w:tblStylePr w:type="band1Vert">
      <w:rPr>
        <w:rFonts w:ascii="Arial" w:hAnsi="Arial"/>
        <w:color w:val="404040"/>
        <w:sz w:val="22"/>
      </w:rPr>
      <w:tcPr>
        <w:shd w:val="clear" w:color="c8e5ec" w:fill="c8e5ec" w:themeFill="accent1" w:themeFillTint="40"/>
      </w:tcPr>
    </w:tblStylePr>
    <w:tblStylePr w:type="firstCol">
      <w:rPr>
        <w:b/>
        <w:color w:val="404040"/>
      </w:rPr>
    </w:tblStylePr>
    <w:tblStylePr w:type="firstRow">
      <w:rPr>
        <w:rFonts w:ascii="Arial" w:hAnsi="Arial"/>
        <w:b/>
        <w:color w:val="ffffff"/>
        <w:sz w:val="22"/>
      </w:rPr>
      <w:tcPr>
        <w:shd w:val="clear" w:color="3891a7" w:fill="3891a7" w:themeFill="accent1"/>
      </w:tcPr>
    </w:tblStylePr>
    <w:tblStylePr w:type="lastCol">
      <w:rPr>
        <w:b/>
        <w:color w:val="404040"/>
      </w:rPr>
    </w:tblStylePr>
    <w:tblStylePr w:type="lastRow">
      <w:rPr>
        <w:b/>
        <w:color w:val="404040"/>
      </w:rPr>
    </w:tblStylePr>
  </w:style>
  <w:style w:type="table" w:styleId="2504">
    <w:name w:val="List Table 4 Accent 2"/>
    <w:basedOn w:val="2400"/>
    <w:uiPriority w:val="99"/>
    <w:pPr>
      <w:spacing w:after="0" w:line="240" w:lineRule="auto"/>
    </w:pPr>
    <w:tblPr>
      <w:tblStyleRowBandSize w:val="1"/>
      <w:tblStyleColBandSize w:val="1"/>
      <w:tblBorders>
        <w:top w:val="single" w:color="FED674" w:themeColor="accent2" w:themeTint="90" w:sz="4" w:space="0"/>
        <w:left w:val="single" w:color="FED674" w:themeColor="accent2" w:themeTint="90" w:sz="4" w:space="0"/>
        <w:bottom w:val="single" w:color="FED674" w:themeColor="accent2" w:themeTint="90" w:sz="4" w:space="0"/>
        <w:right w:val="single" w:color="FED674" w:themeColor="accent2" w:themeTint="90" w:sz="4" w:space="0"/>
        <w:insideH w:val="single" w:color="FED674" w:themeColor="accent2" w:themeTint="90" w:sz="4" w:space="0"/>
      </w:tblBorders>
    </w:tblPr>
    <w:tblStylePr w:type="band1Horz">
      <w:rPr>
        <w:rFonts w:ascii="Arial" w:hAnsi="Arial"/>
        <w:color w:val="404040"/>
        <w:sz w:val="22"/>
      </w:rPr>
      <w:tcPr>
        <w:shd w:val="clear" w:color="feecc1" w:fill="feecc1" w:themeFill="accent2" w:themeFillTint="40"/>
      </w:tcPr>
    </w:tblStylePr>
    <w:tblStylePr w:type="band1Vert">
      <w:rPr>
        <w:rFonts w:ascii="Arial" w:hAnsi="Arial"/>
        <w:color w:val="404040"/>
        <w:sz w:val="22"/>
      </w:rPr>
      <w:tcPr>
        <w:shd w:val="clear" w:color="feecc1" w:fill="feecc1" w:themeFill="accent2" w:themeFillTint="40"/>
      </w:tcPr>
    </w:tblStylePr>
    <w:tblStylePr w:type="firstCol">
      <w:rPr>
        <w:b/>
        <w:color w:val="404040"/>
      </w:rPr>
    </w:tblStylePr>
    <w:tblStylePr w:type="firstRow">
      <w:rPr>
        <w:rFonts w:ascii="Arial" w:hAnsi="Arial"/>
        <w:b/>
        <w:color w:val="ffffff"/>
        <w:sz w:val="22"/>
      </w:rPr>
      <w:tcPr>
        <w:shd w:val="clear" w:color="feb80a" w:fill="feb80a" w:themeFill="accent2"/>
      </w:tcPr>
    </w:tblStylePr>
    <w:tblStylePr w:type="lastCol">
      <w:rPr>
        <w:b/>
        <w:color w:val="404040"/>
      </w:rPr>
    </w:tblStylePr>
    <w:tblStylePr w:type="lastRow">
      <w:rPr>
        <w:b/>
        <w:color w:val="404040"/>
      </w:rPr>
    </w:tblStylePr>
  </w:style>
  <w:style w:type="table" w:styleId="2505">
    <w:name w:val="List Table 4 Accent 3"/>
    <w:basedOn w:val="2400"/>
    <w:uiPriority w:val="99"/>
    <w:pPr>
      <w:spacing w:after="0" w:line="240" w:lineRule="auto"/>
    </w:pPr>
    <w:tblPr>
      <w:tblStyleRowBandSize w:val="1"/>
      <w:tblStyleColBandSize w:val="1"/>
      <w:tblBorders>
        <w:top w:val="single" w:color="E28283" w:themeColor="accent3" w:themeTint="90" w:sz="4" w:space="0"/>
        <w:left w:val="single" w:color="E28283" w:themeColor="accent3" w:themeTint="90" w:sz="4" w:space="0"/>
        <w:bottom w:val="single" w:color="E28283" w:themeColor="accent3" w:themeTint="90" w:sz="4" w:space="0"/>
        <w:right w:val="single" w:color="E28283" w:themeColor="accent3" w:themeTint="90" w:sz="4" w:space="0"/>
        <w:insideH w:val="single" w:color="E28283" w:themeColor="accent3" w:themeTint="90" w:sz="4" w:space="0"/>
      </w:tblBorders>
    </w:tblPr>
    <w:tblStylePr w:type="band1Horz">
      <w:rPr>
        <w:rFonts w:ascii="Arial" w:hAnsi="Arial"/>
        <w:color w:val="404040"/>
        <w:sz w:val="22"/>
      </w:rPr>
      <w:tcPr>
        <w:shd w:val="clear" w:color="f2c7c7" w:fill="f2c7c7" w:themeFill="accent3" w:themeFillTint="40"/>
      </w:tcPr>
    </w:tblStylePr>
    <w:tblStylePr w:type="band1Vert">
      <w:rPr>
        <w:rFonts w:ascii="Arial" w:hAnsi="Arial"/>
        <w:color w:val="404040"/>
        <w:sz w:val="22"/>
      </w:rPr>
      <w:tcPr>
        <w:shd w:val="clear" w:color="f2c7c7" w:fill="f2c7c7" w:themeFill="accent3" w:themeFillTint="40"/>
      </w:tcPr>
    </w:tblStylePr>
    <w:tblStylePr w:type="firstCol">
      <w:rPr>
        <w:b/>
        <w:color w:val="404040"/>
      </w:rPr>
    </w:tblStylePr>
    <w:tblStylePr w:type="firstRow">
      <w:rPr>
        <w:rFonts w:ascii="Arial" w:hAnsi="Arial"/>
        <w:b/>
        <w:color w:val="ffffff"/>
        <w:sz w:val="22"/>
      </w:rPr>
      <w:tcPr>
        <w:shd w:val="clear" w:color="c32d2e" w:fill="c32d2e" w:themeFill="accent3"/>
      </w:tcPr>
    </w:tblStylePr>
    <w:tblStylePr w:type="lastCol">
      <w:rPr>
        <w:b/>
        <w:color w:val="404040"/>
      </w:rPr>
    </w:tblStylePr>
    <w:tblStylePr w:type="lastRow">
      <w:rPr>
        <w:b/>
        <w:color w:val="404040"/>
      </w:rPr>
    </w:tblStylePr>
  </w:style>
  <w:style w:type="table" w:styleId="2506">
    <w:name w:val="List Table 4 Accent 4"/>
    <w:basedOn w:val="2400"/>
    <w:uiPriority w:val="99"/>
    <w:pPr>
      <w:spacing w:after="0" w:line="240" w:lineRule="auto"/>
    </w:pPr>
    <w:tblPr>
      <w:tblStyleRowBandSize w:val="1"/>
      <w:tblStyleColBandSize w:val="1"/>
      <w:tblBorders>
        <w:top w:val="single" w:color="BDD981" w:themeColor="accent4" w:themeTint="90" w:sz="4" w:space="0"/>
        <w:left w:val="single" w:color="BDD981" w:themeColor="accent4" w:themeTint="90" w:sz="4" w:space="0"/>
        <w:bottom w:val="single" w:color="BDD981" w:themeColor="accent4" w:themeTint="90" w:sz="4" w:space="0"/>
        <w:right w:val="single" w:color="BDD981" w:themeColor="accent4" w:themeTint="90" w:sz="4" w:space="0"/>
        <w:insideH w:val="single" w:color="BDD981" w:themeColor="accent4" w:themeTint="90" w:sz="4" w:space="0"/>
      </w:tblBorders>
    </w:tblPr>
    <w:tblStylePr w:type="band1Horz">
      <w:rPr>
        <w:rFonts w:ascii="Arial" w:hAnsi="Arial"/>
        <w:color w:val="404040"/>
        <w:sz w:val="22"/>
      </w:rPr>
      <w:tcPr>
        <w:shd w:val="clear" w:color="e1eec7" w:fill="e1eec7" w:themeFill="accent4" w:themeFillTint="40"/>
      </w:tcPr>
    </w:tblStylePr>
    <w:tblStylePr w:type="band1Vert">
      <w:rPr>
        <w:rFonts w:ascii="Arial" w:hAnsi="Arial"/>
        <w:color w:val="404040"/>
        <w:sz w:val="22"/>
      </w:rPr>
      <w:tcPr>
        <w:shd w:val="clear" w:color="e1eec7" w:fill="e1eec7" w:themeFill="accent4" w:themeFillTint="40"/>
      </w:tcPr>
    </w:tblStylePr>
    <w:tblStylePr w:type="firstCol">
      <w:rPr>
        <w:b/>
        <w:color w:val="404040"/>
      </w:rPr>
    </w:tblStylePr>
    <w:tblStylePr w:type="firstRow">
      <w:rPr>
        <w:rFonts w:ascii="Arial" w:hAnsi="Arial"/>
        <w:b/>
        <w:color w:val="ffffff"/>
        <w:sz w:val="22"/>
      </w:rPr>
      <w:tcPr>
        <w:shd w:val="clear" w:color="84aa33" w:fill="84aa33" w:themeFill="accent4"/>
      </w:tcPr>
    </w:tblStylePr>
    <w:tblStylePr w:type="lastCol">
      <w:rPr>
        <w:b/>
        <w:color w:val="404040"/>
      </w:rPr>
    </w:tblStylePr>
    <w:tblStylePr w:type="lastRow">
      <w:rPr>
        <w:b/>
        <w:color w:val="404040"/>
      </w:rPr>
    </w:tblStylePr>
  </w:style>
  <w:style w:type="table" w:styleId="2507">
    <w:name w:val="List Table 4 Accent 5"/>
    <w:basedOn w:val="2400"/>
    <w:uiPriority w:val="99"/>
    <w:pPr>
      <w:spacing w:after="0" w:line="240" w:lineRule="auto"/>
    </w:pPr>
    <w:tblPr>
      <w:tblStyleRowBandSize w:val="1"/>
      <w:tblStyleColBandSize w:val="1"/>
      <w:tblBorders>
        <w:top w:val="single" w:color="F88D3C" w:themeColor="accent5" w:themeTint="90" w:sz="4" w:space="0"/>
        <w:left w:val="single" w:color="F88D3C" w:themeColor="accent5" w:themeTint="90" w:sz="4" w:space="0"/>
        <w:bottom w:val="single" w:color="F88D3C" w:themeColor="accent5" w:themeTint="90" w:sz="4" w:space="0"/>
        <w:right w:val="single" w:color="F88D3C" w:themeColor="accent5" w:themeTint="90" w:sz="4" w:space="0"/>
        <w:insideH w:val="single" w:color="F88D3C" w:themeColor="accent5" w:themeTint="90" w:sz="4" w:space="0"/>
      </w:tblBorders>
    </w:tblPr>
    <w:tblStylePr w:type="band1Horz">
      <w:rPr>
        <w:rFonts w:ascii="Arial" w:hAnsi="Arial"/>
        <w:color w:val="404040"/>
        <w:sz w:val="22"/>
      </w:rPr>
      <w:tcPr>
        <w:shd w:val="clear" w:color="fccca8" w:fill="fccca8" w:themeFill="accent5" w:themeFillTint="40"/>
      </w:tcPr>
    </w:tblStylePr>
    <w:tblStylePr w:type="band1Vert">
      <w:rPr>
        <w:rFonts w:ascii="Arial" w:hAnsi="Arial"/>
        <w:color w:val="404040"/>
        <w:sz w:val="22"/>
      </w:rPr>
      <w:tcPr>
        <w:shd w:val="clear" w:color="fccca8" w:fill="fccca8" w:themeFill="accent5" w:themeFillTint="40"/>
      </w:tcPr>
    </w:tblStylePr>
    <w:tblStylePr w:type="firstCol">
      <w:rPr>
        <w:b/>
        <w:color w:val="404040"/>
      </w:rPr>
    </w:tblStylePr>
    <w:tblStylePr w:type="firstRow">
      <w:rPr>
        <w:rFonts w:ascii="Arial" w:hAnsi="Arial"/>
        <w:b/>
        <w:color w:val="ffffff"/>
        <w:sz w:val="22"/>
      </w:rPr>
      <w:tcPr>
        <w:shd w:val="clear" w:color="964305" w:fill="964305" w:themeFill="accent5"/>
      </w:tcPr>
    </w:tblStylePr>
    <w:tblStylePr w:type="lastCol">
      <w:rPr>
        <w:b/>
        <w:color w:val="404040"/>
      </w:rPr>
    </w:tblStylePr>
    <w:tblStylePr w:type="lastRow">
      <w:rPr>
        <w:b/>
        <w:color w:val="404040"/>
      </w:rPr>
    </w:tblStylePr>
  </w:style>
  <w:style w:type="table" w:styleId="2508">
    <w:name w:val="List Table 4 Accent 6"/>
    <w:basedOn w:val="2400"/>
    <w:uiPriority w:val="99"/>
    <w:pPr>
      <w:spacing w:after="0" w:line="240" w:lineRule="auto"/>
    </w:pPr>
    <w:tblPr>
      <w:tblStyleRowBandSize w:val="1"/>
      <w:tblStyleColBandSize w:val="1"/>
      <w:tblBorders>
        <w:top w:val="single" w:color="8F9EC6" w:themeColor="accent6" w:themeTint="90" w:sz="4" w:space="0"/>
        <w:left w:val="single" w:color="8F9EC6" w:themeColor="accent6" w:themeTint="90" w:sz="4" w:space="0"/>
        <w:bottom w:val="single" w:color="8F9EC6" w:themeColor="accent6" w:themeTint="90" w:sz="4" w:space="0"/>
        <w:right w:val="single" w:color="8F9EC6" w:themeColor="accent6" w:themeTint="90" w:sz="4" w:space="0"/>
        <w:insideH w:val="single" w:color="8F9EC6" w:themeColor="accent6" w:themeTint="90" w:sz="4" w:space="0"/>
      </w:tblBorders>
    </w:tblPr>
    <w:tblStylePr w:type="band1Horz">
      <w:rPr>
        <w:rFonts w:ascii="Arial" w:hAnsi="Arial"/>
        <w:color w:val="404040"/>
        <w:sz w:val="22"/>
      </w:rPr>
      <w:tcPr>
        <w:shd w:val="clear" w:color="cdd3e6" w:fill="cdd3e6" w:themeFill="accent6" w:themeFillTint="40"/>
      </w:tcPr>
    </w:tblStylePr>
    <w:tblStylePr w:type="band1Vert">
      <w:rPr>
        <w:rFonts w:ascii="Arial" w:hAnsi="Arial"/>
        <w:color w:val="404040"/>
        <w:sz w:val="22"/>
      </w:rPr>
      <w:tcPr>
        <w:shd w:val="clear" w:color="cdd3e6" w:fill="cdd3e6" w:themeFill="accent6" w:themeFillTint="40"/>
      </w:tcPr>
    </w:tblStylePr>
    <w:tblStylePr w:type="firstCol">
      <w:rPr>
        <w:b/>
        <w:color w:val="404040"/>
      </w:rPr>
    </w:tblStylePr>
    <w:tblStylePr w:type="firstRow">
      <w:rPr>
        <w:rFonts w:ascii="Arial" w:hAnsi="Arial"/>
        <w:b/>
        <w:color w:val="ffffff"/>
        <w:sz w:val="22"/>
      </w:rPr>
      <w:tcPr>
        <w:shd w:val="clear" w:color="475a8d" w:fill="475a8d" w:themeFill="accent6"/>
      </w:tcPr>
    </w:tblStylePr>
    <w:tblStylePr w:type="lastCol">
      <w:rPr>
        <w:b/>
        <w:color w:val="404040"/>
      </w:rPr>
    </w:tblStylePr>
    <w:tblStylePr w:type="lastRow">
      <w:rPr>
        <w:b/>
        <w:color w:val="404040"/>
      </w:rPr>
    </w:tblStylePr>
  </w:style>
  <w:style w:type="table" w:styleId="2509">
    <w:name w:val="List Table 5 Dark"/>
    <w:basedOn w:val="240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fill="7f7f7f" w:themeFill="text1" w:themeFillTint="80"/>
    </w:tblPr>
    <w:tblStylePr w:type="band1Horz">
      <w:tcPr>
        <w:shd w:val="clear" w:color="7f7f7f" w:fill="7f7f7f" w:themeFill="text1" w:themeFillTint="80"/>
        <w:tcBorders>
          <w:top w:val="single" w:color="FFFFFF" w:themeColor="light1" w:sz="4" w:space="0"/>
          <w:bottom w:val="single" w:color="FFFFFF" w:themeColor="light1" w:sz="4" w:space="0"/>
        </w:tcBorders>
      </w:tcPr>
    </w:tblStylePr>
    <w:tblStylePr w:type="band1Vert">
      <w:tcPr>
        <w:shd w:val="clear" w:color="7f7f7f" w:fill="7f7f7f" w:themeFill="text1" w:themeFillTint="80"/>
        <w:tcBorders>
          <w:left w:val="single" w:color="FFFFFF" w:themeColor="light1" w:sz="4" w:space="0"/>
          <w:right w:val="single" w:color="FFFFFF" w:themeColor="light1" w:sz="4" w:space="0"/>
        </w:tcBorders>
      </w:tcPr>
    </w:tblStylePr>
    <w:tblStylePr w:type="band2Horz">
      <w:tcPr>
        <w:shd w:val="clear" w:color="7f7f7f"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2510">
    <w:name w:val="List Table 5 Dark Accent 1"/>
    <w:basedOn w:val="2400"/>
    <w:uiPriority w:val="99"/>
    <w:pPr>
      <w:spacing w:after="0" w:line="240" w:lineRule="auto"/>
    </w:pPr>
    <w:tblPr>
      <w:tblStyleRowBandSize w:val="1"/>
      <w:tblStyleColBandSize w:val="1"/>
      <w:tblBorders>
        <w:top w:val="single" w:color="3891A7" w:themeColor="accent1" w:sz="32" w:space="0"/>
        <w:left w:val="single" w:color="3891A7" w:themeColor="accent1" w:sz="32" w:space="0"/>
        <w:bottom w:val="single" w:color="3891A7" w:themeColor="accent1" w:sz="32" w:space="0"/>
        <w:right w:val="single" w:color="3891A7" w:themeColor="accent1" w:sz="32" w:space="0"/>
      </w:tblBorders>
      <w:shd w:val="clear" w:color="3891a7" w:fill="3891a7" w:themeFill="accent1"/>
    </w:tblPr>
    <w:tblStylePr w:type="band1Horz">
      <w:tcPr>
        <w:shd w:val="clear" w:color="3891a7" w:fill="3891a7" w:themeFill="accent1"/>
        <w:tcBorders>
          <w:top w:val="single" w:color="FFFFFF" w:themeColor="light1" w:sz="4" w:space="0"/>
          <w:bottom w:val="single" w:color="FFFFFF" w:themeColor="light1" w:sz="4" w:space="0"/>
        </w:tcBorders>
      </w:tcPr>
    </w:tblStylePr>
    <w:tblStylePr w:type="band1Vert">
      <w:tcPr>
        <w:shd w:val="clear" w:color="3891a7" w:fill="3891a7" w:themeFill="accent1"/>
        <w:tcBorders>
          <w:left w:val="single" w:color="FFFFFF" w:themeColor="light1" w:sz="4" w:space="0"/>
          <w:right w:val="single" w:color="FFFFFF" w:themeColor="light1" w:sz="4" w:space="0"/>
        </w:tcBorders>
      </w:tcPr>
    </w:tblStylePr>
    <w:tblStylePr w:type="band2Horz">
      <w:tcPr>
        <w:shd w:val="clear" w:color="3891a7" w:fill="3891a7"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3891A7" w:themeColor="accent1" w:sz="32" w:space="0"/>
          <w:right w:val="single" w:color="FFFFFF" w:themeColor="light1" w:sz="4" w:space="0"/>
        </w:tcBorders>
      </w:tcPr>
    </w:tblStylePr>
    <w:tblStylePr w:type="firstRow">
      <w:rPr>
        <w:rFonts w:ascii="Arial" w:hAnsi="Arial"/>
        <w:b/>
        <w:color w:val="ffffff" w:themeColor="light1"/>
        <w:sz w:val="22"/>
      </w:rPr>
      <w:tcPr>
        <w:shd w:val="clear" w:color="3891a7" w:fill="3891a7" w:themeFill="accent1"/>
        <w:tcBorders>
          <w:top w:val="single" w:color="3891A7" w:themeColor="accent1" w:sz="32" w:space="0"/>
          <w:bottom w:val="single" w:color="FFFFFF" w:themeColor="light1" w:sz="12" w:space="0"/>
        </w:tcBorders>
      </w:tcPr>
    </w:tblStylePr>
    <w:tblStylePr w:type="lastCol">
      <w:tcPr>
        <w:tcBorders>
          <w:left w:val="single" w:color="FFFFFF" w:themeColor="light1" w:sz="4" w:space="0"/>
          <w:right w:val="single" w:color="3891A7" w:themeColor="accent1" w:sz="32" w:space="0"/>
        </w:tcBorders>
      </w:tcPr>
    </w:tblStylePr>
    <w:tblStylePr w:type="lastRow">
      <w:rPr>
        <w:rFonts w:ascii="Arial" w:hAnsi="Arial"/>
        <w:b/>
        <w:color w:val="ffffff" w:themeColor="light1"/>
        <w:sz w:val="22"/>
      </w:rPr>
    </w:tblStylePr>
  </w:style>
  <w:style w:type="table" w:styleId="2511">
    <w:name w:val="List Table 5 Dark Accent 2"/>
    <w:basedOn w:val="2400"/>
    <w:uiPriority w:val="99"/>
    <w:pPr>
      <w:spacing w:after="0" w:line="240" w:lineRule="auto"/>
    </w:pPr>
    <w:tblPr>
      <w:tblStyleRowBandSize w:val="1"/>
      <w:tblStyleColBandSize w:val="1"/>
      <w:tblBorders>
        <w:top w:val="single" w:color="FED46D" w:themeColor="accent2" w:themeTint="97" w:sz="32" w:space="0"/>
        <w:left w:val="single" w:color="FED46D" w:themeColor="accent2" w:themeTint="97" w:sz="32" w:space="0"/>
        <w:bottom w:val="single" w:color="FED46D" w:themeColor="accent2" w:themeTint="97" w:sz="32" w:space="0"/>
        <w:right w:val="single" w:color="FED46D" w:themeColor="accent2" w:themeTint="97" w:sz="32" w:space="0"/>
      </w:tblBorders>
      <w:shd w:val="clear" w:color="fed46d" w:fill="fed46d" w:themeFill="accent2" w:themeFillTint="97"/>
    </w:tblPr>
    <w:tblStylePr w:type="band1Horz">
      <w:tcPr>
        <w:shd w:val="clear" w:color="fed46d" w:fill="fed46d" w:themeFill="accent2" w:themeFillTint="97"/>
        <w:tcBorders>
          <w:top w:val="single" w:color="FFFFFF" w:themeColor="light1" w:sz="4" w:space="0"/>
          <w:bottom w:val="single" w:color="FFFFFF" w:themeColor="light1" w:sz="4" w:space="0"/>
        </w:tcBorders>
      </w:tcPr>
    </w:tblStylePr>
    <w:tblStylePr w:type="band1Vert">
      <w:tcPr>
        <w:shd w:val="clear" w:color="fed46d" w:fill="fed46d" w:themeFill="accent2" w:themeFillTint="97"/>
        <w:tcBorders>
          <w:left w:val="single" w:color="FFFFFF" w:themeColor="light1" w:sz="4" w:space="0"/>
          <w:right w:val="single" w:color="FFFFFF" w:themeColor="light1" w:sz="4" w:space="0"/>
        </w:tcBorders>
      </w:tcPr>
    </w:tblStylePr>
    <w:tblStylePr w:type="band2Horz">
      <w:tcPr>
        <w:shd w:val="clear" w:color="fed46d" w:fill="fed46d"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ED46D"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ed46d" w:fill="fed46d" w:themeFill="accent2" w:themeFillTint="97"/>
        <w:tcBorders>
          <w:top w:val="single" w:color="FED46D" w:themeColor="accent2" w:themeTint="97" w:sz="32" w:space="0"/>
          <w:bottom w:val="single" w:color="FFFFFF" w:themeColor="light1" w:sz="12" w:space="0"/>
        </w:tcBorders>
      </w:tcPr>
    </w:tblStylePr>
    <w:tblStylePr w:type="lastCol">
      <w:tcPr>
        <w:tcBorders>
          <w:left w:val="single" w:color="FFFFFF" w:themeColor="light1" w:sz="4" w:space="0"/>
          <w:right w:val="single" w:color="FED46D" w:themeColor="accent2" w:themeTint="97" w:sz="32" w:space="0"/>
        </w:tcBorders>
      </w:tcPr>
    </w:tblStylePr>
    <w:tblStylePr w:type="lastRow">
      <w:rPr>
        <w:rFonts w:ascii="Arial" w:hAnsi="Arial"/>
        <w:b/>
        <w:color w:val="ffffff" w:themeColor="light1"/>
        <w:sz w:val="22"/>
      </w:rPr>
    </w:tblStylePr>
  </w:style>
  <w:style w:type="table" w:styleId="2512">
    <w:name w:val="List Table 5 Dark Accent 3"/>
    <w:basedOn w:val="2400"/>
    <w:uiPriority w:val="99"/>
    <w:pPr>
      <w:spacing w:after="0" w:line="240" w:lineRule="auto"/>
    </w:pPr>
    <w:tblPr>
      <w:tblStyleRowBandSize w:val="1"/>
      <w:tblStyleColBandSize w:val="1"/>
      <w:tblBorders>
        <w:top w:val="single" w:color="E07C7C" w:themeColor="accent3" w:themeTint="98" w:sz="32" w:space="0"/>
        <w:left w:val="single" w:color="E07C7C" w:themeColor="accent3" w:themeTint="98" w:sz="32" w:space="0"/>
        <w:bottom w:val="single" w:color="E07C7C" w:themeColor="accent3" w:themeTint="98" w:sz="32" w:space="0"/>
        <w:right w:val="single" w:color="E07C7C" w:themeColor="accent3" w:themeTint="98" w:sz="32" w:space="0"/>
      </w:tblBorders>
      <w:shd w:val="clear" w:color="e07c7c" w:fill="e07c7c" w:themeFill="accent3" w:themeFillTint="98"/>
    </w:tblPr>
    <w:tblStylePr w:type="band1Horz">
      <w:tcPr>
        <w:shd w:val="clear" w:color="e07c7c" w:fill="e07c7c" w:themeFill="accent3" w:themeFillTint="98"/>
        <w:tcBorders>
          <w:top w:val="single" w:color="FFFFFF" w:themeColor="light1" w:sz="4" w:space="0"/>
          <w:bottom w:val="single" w:color="FFFFFF" w:themeColor="light1" w:sz="4" w:space="0"/>
        </w:tcBorders>
      </w:tcPr>
    </w:tblStylePr>
    <w:tblStylePr w:type="band1Vert">
      <w:tcPr>
        <w:shd w:val="clear" w:color="e07c7c" w:fill="e07c7c" w:themeFill="accent3" w:themeFillTint="98"/>
        <w:tcBorders>
          <w:left w:val="single" w:color="FFFFFF" w:themeColor="light1" w:sz="4" w:space="0"/>
          <w:right w:val="single" w:color="FFFFFF" w:themeColor="light1" w:sz="4" w:space="0"/>
        </w:tcBorders>
      </w:tcPr>
    </w:tblStylePr>
    <w:tblStylePr w:type="band2Horz">
      <w:tcPr>
        <w:shd w:val="clear" w:color="e07c7c" w:fill="e07c7c"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E07C7C"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e07c7c" w:fill="e07c7c" w:themeFill="accent3" w:themeFillTint="98"/>
        <w:tcBorders>
          <w:top w:val="single" w:color="E07C7C" w:themeColor="accent3" w:themeTint="98" w:sz="32" w:space="0"/>
          <w:bottom w:val="single" w:color="FFFFFF" w:themeColor="light1" w:sz="12" w:space="0"/>
        </w:tcBorders>
      </w:tcPr>
    </w:tblStylePr>
    <w:tblStylePr w:type="lastCol">
      <w:tcPr>
        <w:tcBorders>
          <w:left w:val="single" w:color="FFFFFF" w:themeColor="light1" w:sz="4" w:space="0"/>
          <w:right w:val="single" w:color="E07C7C" w:themeColor="accent3" w:themeTint="98" w:sz="32" w:space="0"/>
        </w:tcBorders>
      </w:tcPr>
    </w:tblStylePr>
    <w:tblStylePr w:type="lastRow">
      <w:rPr>
        <w:rFonts w:ascii="Arial" w:hAnsi="Arial"/>
        <w:b/>
        <w:color w:val="ffffff" w:themeColor="light1"/>
        <w:sz w:val="22"/>
      </w:rPr>
    </w:tblStylePr>
  </w:style>
  <w:style w:type="table" w:styleId="2513">
    <w:name w:val="List Table 5 Dark Accent 4"/>
    <w:basedOn w:val="2400"/>
    <w:uiPriority w:val="99"/>
    <w:pPr>
      <w:spacing w:after="0" w:line="240" w:lineRule="auto"/>
    </w:pPr>
    <w:tblPr>
      <w:tblStyleRowBandSize w:val="1"/>
      <w:tblStyleColBandSize w:val="1"/>
      <w:tblBorders>
        <w:top w:val="single" w:color="B8D678" w:themeColor="accent4" w:themeTint="9A" w:sz="32" w:space="0"/>
        <w:left w:val="single" w:color="B8D678" w:themeColor="accent4" w:themeTint="9A" w:sz="32" w:space="0"/>
        <w:bottom w:val="single" w:color="B8D678" w:themeColor="accent4" w:themeTint="9A" w:sz="32" w:space="0"/>
        <w:right w:val="single" w:color="B8D678" w:themeColor="accent4" w:themeTint="9A" w:sz="32" w:space="0"/>
      </w:tblBorders>
      <w:shd w:val="clear" w:color="b8d678" w:fill="b8d678" w:themeFill="accent4" w:themeFillTint="9A"/>
    </w:tblPr>
    <w:tblStylePr w:type="band1Horz">
      <w:tcPr>
        <w:shd w:val="clear" w:color="b8d678" w:fill="b8d678" w:themeFill="accent4" w:themeFillTint="9A"/>
        <w:tcBorders>
          <w:top w:val="single" w:color="FFFFFF" w:themeColor="light1" w:sz="4" w:space="0"/>
          <w:bottom w:val="single" w:color="FFFFFF" w:themeColor="light1" w:sz="4" w:space="0"/>
        </w:tcBorders>
      </w:tcPr>
    </w:tblStylePr>
    <w:tblStylePr w:type="band1Vert">
      <w:tcPr>
        <w:shd w:val="clear" w:color="b8d678" w:fill="b8d678" w:themeFill="accent4" w:themeFillTint="9A"/>
        <w:tcBorders>
          <w:left w:val="single" w:color="FFFFFF" w:themeColor="light1" w:sz="4" w:space="0"/>
          <w:right w:val="single" w:color="FFFFFF" w:themeColor="light1" w:sz="4" w:space="0"/>
        </w:tcBorders>
      </w:tcPr>
    </w:tblStylePr>
    <w:tblStylePr w:type="band2Horz">
      <w:tcPr>
        <w:shd w:val="clear" w:color="b8d678" w:fill="b8d678"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8D678"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8d678" w:fill="b8d678" w:themeFill="accent4" w:themeFillTint="9A"/>
        <w:tcBorders>
          <w:top w:val="single" w:color="B8D678" w:themeColor="accent4" w:themeTint="9A" w:sz="32" w:space="0"/>
          <w:bottom w:val="single" w:color="FFFFFF" w:themeColor="light1" w:sz="12" w:space="0"/>
        </w:tcBorders>
      </w:tcPr>
    </w:tblStylePr>
    <w:tblStylePr w:type="lastCol">
      <w:tcPr>
        <w:tcBorders>
          <w:left w:val="single" w:color="FFFFFF" w:themeColor="light1" w:sz="4" w:space="0"/>
          <w:right w:val="single" w:color="B8D678" w:themeColor="accent4" w:themeTint="9A" w:sz="32" w:space="0"/>
        </w:tcBorders>
      </w:tcPr>
    </w:tblStylePr>
    <w:tblStylePr w:type="lastRow">
      <w:rPr>
        <w:rFonts w:ascii="Arial" w:hAnsi="Arial"/>
        <w:b/>
        <w:color w:val="ffffff" w:themeColor="light1"/>
        <w:sz w:val="22"/>
      </w:rPr>
    </w:tblStylePr>
  </w:style>
  <w:style w:type="table" w:styleId="2514">
    <w:name w:val="List Table 5 Dark Accent 5"/>
    <w:basedOn w:val="2400"/>
    <w:uiPriority w:val="99"/>
    <w:pPr>
      <w:spacing w:after="0" w:line="240" w:lineRule="auto"/>
    </w:pPr>
    <w:tblPr>
      <w:tblStyleRowBandSize w:val="1"/>
      <w:tblStyleColBandSize w:val="1"/>
      <w:tblBorders>
        <w:top w:val="single" w:color="F8852F" w:themeColor="accent5" w:themeTint="9A" w:sz="32" w:space="0"/>
        <w:left w:val="single" w:color="F8852F" w:themeColor="accent5" w:themeTint="9A" w:sz="32" w:space="0"/>
        <w:bottom w:val="single" w:color="F8852F" w:themeColor="accent5" w:themeTint="9A" w:sz="32" w:space="0"/>
        <w:right w:val="single" w:color="F8852F" w:themeColor="accent5" w:themeTint="9A" w:sz="32" w:space="0"/>
      </w:tblBorders>
      <w:shd w:val="clear" w:color="f8852f" w:fill="f8852f" w:themeFill="accent5" w:themeFillTint="9A"/>
    </w:tblPr>
    <w:tblStylePr w:type="band1Horz">
      <w:tcPr>
        <w:shd w:val="clear" w:color="f8852f" w:fill="f8852f" w:themeFill="accent5" w:themeFillTint="9A"/>
        <w:tcBorders>
          <w:top w:val="single" w:color="FFFFFF" w:themeColor="light1" w:sz="4" w:space="0"/>
          <w:bottom w:val="single" w:color="FFFFFF" w:themeColor="light1" w:sz="4" w:space="0"/>
        </w:tcBorders>
      </w:tcPr>
    </w:tblStylePr>
    <w:tblStylePr w:type="band1Vert">
      <w:tcPr>
        <w:shd w:val="clear" w:color="f8852f" w:fill="f8852f" w:themeFill="accent5" w:themeFillTint="9A"/>
        <w:tcBorders>
          <w:left w:val="single" w:color="FFFFFF" w:themeColor="light1" w:sz="4" w:space="0"/>
          <w:right w:val="single" w:color="FFFFFF" w:themeColor="light1" w:sz="4" w:space="0"/>
        </w:tcBorders>
      </w:tcPr>
    </w:tblStylePr>
    <w:tblStylePr w:type="band2Horz">
      <w:tcPr>
        <w:shd w:val="clear" w:color="f8852f" w:fill="f8852f"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8852F"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f8852f" w:fill="f8852f" w:themeFill="accent5" w:themeFillTint="9A"/>
        <w:tcBorders>
          <w:top w:val="single" w:color="F8852F" w:themeColor="accent5" w:themeTint="9A" w:sz="32" w:space="0"/>
          <w:bottom w:val="single" w:color="FFFFFF" w:themeColor="light1" w:sz="12" w:space="0"/>
        </w:tcBorders>
      </w:tcPr>
    </w:tblStylePr>
    <w:tblStylePr w:type="lastCol">
      <w:tcPr>
        <w:tcBorders>
          <w:left w:val="single" w:color="FFFFFF" w:themeColor="light1" w:sz="4" w:space="0"/>
          <w:right w:val="single" w:color="F8852F" w:themeColor="accent5" w:themeTint="9A" w:sz="32" w:space="0"/>
        </w:tcBorders>
      </w:tcPr>
    </w:tblStylePr>
    <w:tblStylePr w:type="lastRow">
      <w:rPr>
        <w:rFonts w:ascii="Arial" w:hAnsi="Arial"/>
        <w:b/>
        <w:color w:val="ffffff" w:themeColor="light1"/>
        <w:sz w:val="22"/>
      </w:rPr>
    </w:tblStylePr>
  </w:style>
  <w:style w:type="table" w:styleId="2515">
    <w:name w:val="List Table 5 Dark Accent 6"/>
    <w:basedOn w:val="2400"/>
    <w:uiPriority w:val="99"/>
    <w:pPr>
      <w:spacing w:after="0" w:line="240" w:lineRule="auto"/>
    </w:pPr>
    <w:tblPr>
      <w:tblStyleRowBandSize w:val="1"/>
      <w:tblStyleColBandSize w:val="1"/>
      <w:tblBorders>
        <w:top w:val="single" w:color="8898C3" w:themeColor="accent6" w:themeTint="98" w:sz="32" w:space="0"/>
        <w:left w:val="single" w:color="8898C3" w:themeColor="accent6" w:themeTint="98" w:sz="32" w:space="0"/>
        <w:bottom w:val="single" w:color="8898C3" w:themeColor="accent6" w:themeTint="98" w:sz="32" w:space="0"/>
        <w:right w:val="single" w:color="8898C3" w:themeColor="accent6" w:themeTint="98" w:sz="32" w:space="0"/>
      </w:tblBorders>
      <w:shd w:val="clear" w:color="8898c3" w:fill="8898c3" w:themeFill="accent6" w:themeFillTint="98"/>
    </w:tblPr>
    <w:tblStylePr w:type="band1Horz">
      <w:tcPr>
        <w:shd w:val="clear" w:color="8898c3" w:fill="8898c3" w:themeFill="accent6" w:themeFillTint="98"/>
        <w:tcBorders>
          <w:top w:val="single" w:color="FFFFFF" w:themeColor="light1" w:sz="4" w:space="0"/>
          <w:bottom w:val="single" w:color="FFFFFF" w:themeColor="light1" w:sz="4" w:space="0"/>
        </w:tcBorders>
      </w:tcPr>
    </w:tblStylePr>
    <w:tblStylePr w:type="band1Vert">
      <w:tcPr>
        <w:shd w:val="clear" w:color="8898c3" w:fill="8898c3" w:themeFill="accent6" w:themeFillTint="98"/>
        <w:tcBorders>
          <w:left w:val="single" w:color="FFFFFF" w:themeColor="light1" w:sz="4" w:space="0"/>
          <w:right w:val="single" w:color="FFFFFF" w:themeColor="light1" w:sz="4" w:space="0"/>
        </w:tcBorders>
      </w:tcPr>
    </w:tblStylePr>
    <w:tblStylePr w:type="band2Horz">
      <w:tcPr>
        <w:shd w:val="clear" w:color="8898c3" w:fill="8898c3"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898C3"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8898c3" w:fill="8898c3" w:themeFill="accent6" w:themeFillTint="98"/>
        <w:tcBorders>
          <w:top w:val="single" w:color="8898C3" w:themeColor="accent6" w:themeTint="98" w:sz="32" w:space="0"/>
          <w:bottom w:val="single" w:color="FFFFFF" w:themeColor="light1" w:sz="12" w:space="0"/>
        </w:tcBorders>
      </w:tcPr>
    </w:tblStylePr>
    <w:tblStylePr w:type="lastCol">
      <w:tcPr>
        <w:tcBorders>
          <w:left w:val="single" w:color="FFFFFF" w:themeColor="light1" w:sz="4" w:space="0"/>
          <w:right w:val="single" w:color="8898C3" w:themeColor="accent6" w:themeTint="98" w:sz="32" w:space="0"/>
        </w:tcBorders>
      </w:tcPr>
    </w:tblStylePr>
    <w:tblStylePr w:type="lastRow">
      <w:rPr>
        <w:rFonts w:ascii="Arial" w:hAnsi="Arial"/>
        <w:b/>
        <w:color w:val="ffffff" w:themeColor="light1"/>
        <w:sz w:val="22"/>
      </w:rPr>
    </w:tblStylePr>
  </w:style>
  <w:style w:type="table" w:styleId="2516">
    <w:name w:val="List Table 6 Colorful"/>
    <w:basedOn w:val="240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fill="bfbfbf" w:themeFill="text1" w:themeFillTint="40"/>
      </w:tcPr>
    </w:tblStylePr>
    <w:tblStylePr w:type="band1Vert">
      <w:tcPr>
        <w:shd w:val="clear" w:color="bfbfbf"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2517">
    <w:name w:val="List Table 6 Colorful Accent 1"/>
    <w:basedOn w:val="2400"/>
    <w:uiPriority w:val="99"/>
    <w:pPr>
      <w:spacing w:after="0" w:line="240" w:lineRule="auto"/>
    </w:pPr>
    <w:tblPr>
      <w:tblStyleRowBandSize w:val="1"/>
      <w:tblStyleColBandSize w:val="1"/>
      <w:tblBorders>
        <w:top w:val="single" w:color="3891A7" w:themeColor="accent1" w:sz="4" w:space="0"/>
        <w:bottom w:val="single" w:color="3891A7" w:themeColor="accent1" w:sz="4" w:space="0"/>
      </w:tblBorders>
    </w:tblPr>
    <w:tblStylePr w:type="band1Horz">
      <w:rPr>
        <w:rFonts w:ascii="Arial" w:hAnsi="Arial"/>
        <w:color w:val="205461" w:themeColor="accent1" w:themeShade="95"/>
        <w:sz w:val="22"/>
      </w:rPr>
      <w:tcPr>
        <w:shd w:val="clear" w:color="c8e5ec" w:fill="c8e5ec" w:themeFill="accent1" w:themeFillTint="40"/>
      </w:tcPr>
    </w:tblStylePr>
    <w:tblStylePr w:type="band1Vert">
      <w:tcPr>
        <w:shd w:val="clear" w:color="c8e5ec" w:fill="c8e5ec" w:themeFill="accent1" w:themeFillTint="40"/>
      </w:tcPr>
    </w:tblStylePr>
    <w:tblStylePr w:type="band2Horz">
      <w:rPr>
        <w:rFonts w:ascii="Arial" w:hAnsi="Arial"/>
        <w:color w:val="205461" w:themeColor="accent1" w:themeShade="95"/>
        <w:sz w:val="22"/>
      </w:rPr>
    </w:tblStylePr>
    <w:tblStylePr w:type="firstCol">
      <w:rPr>
        <w:b/>
        <w:color w:val="205461" w:themeColor="accent1" w:themeShade="95"/>
      </w:rPr>
    </w:tblStylePr>
    <w:tblStylePr w:type="firstRow">
      <w:rPr>
        <w:b/>
        <w:color w:val="205461" w:themeColor="accent1" w:themeShade="95"/>
      </w:rPr>
      <w:tcPr>
        <w:tcBorders>
          <w:bottom w:val="single" w:color="3891A7" w:themeColor="accent1" w:sz="4" w:space="0"/>
        </w:tcBorders>
      </w:tcPr>
    </w:tblStylePr>
    <w:tblStylePr w:type="lastCol">
      <w:rPr>
        <w:b/>
        <w:color w:val="205461" w:themeColor="accent1" w:themeShade="95"/>
      </w:rPr>
    </w:tblStylePr>
    <w:tblStylePr w:type="lastRow">
      <w:rPr>
        <w:b/>
        <w:color w:val="205461" w:themeColor="accent1" w:themeShade="95"/>
      </w:rPr>
      <w:tcPr>
        <w:tcBorders>
          <w:top w:val="single" w:color="3891A7" w:themeColor="accent1" w:sz="4" w:space="0"/>
        </w:tcBorders>
      </w:tcPr>
    </w:tblStylePr>
  </w:style>
  <w:style w:type="table" w:styleId="2518">
    <w:name w:val="List Table 6 Colorful Accent 2"/>
    <w:basedOn w:val="2400"/>
    <w:uiPriority w:val="99"/>
    <w:pPr>
      <w:spacing w:after="0" w:line="240" w:lineRule="auto"/>
    </w:pPr>
    <w:tblPr>
      <w:tblStyleRowBandSize w:val="1"/>
      <w:tblStyleColBandSize w:val="1"/>
      <w:tblBorders>
        <w:top w:val="single" w:color="FED46D" w:themeColor="accent2" w:themeTint="97" w:sz="4" w:space="0"/>
        <w:bottom w:val="single" w:color="FED46D" w:themeColor="accent2" w:themeTint="97" w:sz="4" w:space="0"/>
      </w:tblBorders>
    </w:tblPr>
    <w:tblStylePr w:type="band1Horz">
      <w:rPr>
        <w:rFonts w:ascii="Arial" w:hAnsi="Arial"/>
        <w:color w:val="fed46d" w:themeColor="accent2" w:themeTint="97" w:themeShade="95"/>
        <w:sz w:val="22"/>
      </w:rPr>
      <w:tcPr>
        <w:shd w:val="clear" w:color="feecc1" w:fill="feecc1" w:themeFill="accent2" w:themeFillTint="40"/>
      </w:tcPr>
    </w:tblStylePr>
    <w:tblStylePr w:type="band1Vert">
      <w:tcPr>
        <w:shd w:val="clear" w:color="feecc1" w:fill="feecc1" w:themeFill="accent2" w:themeFillTint="40"/>
      </w:tcPr>
    </w:tblStylePr>
    <w:tblStylePr w:type="band2Horz">
      <w:rPr>
        <w:rFonts w:ascii="Arial" w:hAnsi="Arial"/>
        <w:color w:val="fed46d" w:themeColor="accent2" w:themeTint="97" w:themeShade="95"/>
        <w:sz w:val="22"/>
      </w:rPr>
    </w:tblStylePr>
    <w:tblStylePr w:type="firstCol">
      <w:rPr>
        <w:b/>
        <w:color w:val="fed46d" w:themeColor="accent2" w:themeTint="97" w:themeShade="95"/>
      </w:rPr>
    </w:tblStylePr>
    <w:tblStylePr w:type="firstRow">
      <w:rPr>
        <w:b/>
        <w:color w:val="fed46d" w:themeColor="accent2" w:themeTint="97" w:themeShade="95"/>
      </w:rPr>
      <w:tcPr>
        <w:tcBorders>
          <w:bottom w:val="single" w:color="FED46D" w:themeColor="accent2" w:themeTint="97" w:sz="4" w:space="0"/>
        </w:tcBorders>
      </w:tcPr>
    </w:tblStylePr>
    <w:tblStylePr w:type="lastCol">
      <w:rPr>
        <w:b/>
        <w:color w:val="fed46d" w:themeColor="accent2" w:themeTint="97" w:themeShade="95"/>
      </w:rPr>
    </w:tblStylePr>
    <w:tblStylePr w:type="lastRow">
      <w:rPr>
        <w:b/>
        <w:color w:val="fed46d" w:themeColor="accent2" w:themeTint="97" w:themeShade="95"/>
      </w:rPr>
      <w:tcPr>
        <w:tcBorders>
          <w:top w:val="single" w:color="FED46D" w:themeColor="accent2" w:themeTint="97" w:sz="4" w:space="0"/>
        </w:tcBorders>
      </w:tcPr>
    </w:tblStylePr>
  </w:style>
  <w:style w:type="table" w:styleId="2519">
    <w:name w:val="List Table 6 Colorful Accent 3"/>
    <w:basedOn w:val="2400"/>
    <w:uiPriority w:val="99"/>
    <w:pPr>
      <w:spacing w:after="0" w:line="240" w:lineRule="auto"/>
    </w:pPr>
    <w:tblPr>
      <w:tblStyleRowBandSize w:val="1"/>
      <w:tblStyleColBandSize w:val="1"/>
      <w:tblBorders>
        <w:top w:val="single" w:color="E07C7C" w:themeColor="accent3" w:themeTint="98" w:sz="4" w:space="0"/>
        <w:bottom w:val="single" w:color="E07C7C" w:themeColor="accent3" w:themeTint="98" w:sz="4" w:space="0"/>
      </w:tblBorders>
    </w:tblPr>
    <w:tblStylePr w:type="band1Horz">
      <w:rPr>
        <w:rFonts w:ascii="Arial" w:hAnsi="Arial"/>
        <w:color w:val="e07c7c" w:themeColor="accent3" w:themeTint="98" w:themeShade="95"/>
        <w:sz w:val="22"/>
      </w:rPr>
      <w:tcPr>
        <w:shd w:val="clear" w:color="f2c7c7" w:fill="f2c7c7" w:themeFill="accent3" w:themeFillTint="40"/>
      </w:tcPr>
    </w:tblStylePr>
    <w:tblStylePr w:type="band1Vert">
      <w:tcPr>
        <w:shd w:val="clear" w:color="f2c7c7" w:fill="f2c7c7" w:themeFill="accent3" w:themeFillTint="40"/>
      </w:tcPr>
    </w:tblStylePr>
    <w:tblStylePr w:type="band2Horz">
      <w:rPr>
        <w:rFonts w:ascii="Arial" w:hAnsi="Arial"/>
        <w:color w:val="e07c7c" w:themeColor="accent3" w:themeTint="98" w:themeShade="95"/>
        <w:sz w:val="22"/>
      </w:rPr>
    </w:tblStylePr>
    <w:tblStylePr w:type="firstCol">
      <w:rPr>
        <w:b/>
        <w:color w:val="e07c7c" w:themeColor="accent3" w:themeTint="98" w:themeShade="95"/>
      </w:rPr>
    </w:tblStylePr>
    <w:tblStylePr w:type="firstRow">
      <w:rPr>
        <w:b/>
        <w:color w:val="e07c7c" w:themeColor="accent3" w:themeTint="98" w:themeShade="95"/>
      </w:rPr>
      <w:tcPr>
        <w:tcBorders>
          <w:bottom w:val="single" w:color="E07C7C" w:themeColor="accent3" w:themeTint="98" w:sz="4" w:space="0"/>
        </w:tcBorders>
      </w:tcPr>
    </w:tblStylePr>
    <w:tblStylePr w:type="lastCol">
      <w:rPr>
        <w:b/>
        <w:color w:val="e07c7c" w:themeColor="accent3" w:themeTint="98" w:themeShade="95"/>
      </w:rPr>
    </w:tblStylePr>
    <w:tblStylePr w:type="lastRow">
      <w:rPr>
        <w:b/>
        <w:color w:val="e07c7c" w:themeColor="accent3" w:themeTint="98" w:themeShade="95"/>
      </w:rPr>
      <w:tcPr>
        <w:tcBorders>
          <w:top w:val="single" w:color="E07C7C" w:themeColor="accent3" w:themeTint="98" w:sz="4" w:space="0"/>
        </w:tcBorders>
      </w:tcPr>
    </w:tblStylePr>
  </w:style>
  <w:style w:type="table" w:styleId="2520">
    <w:name w:val="List Table 6 Colorful Accent 4"/>
    <w:basedOn w:val="2400"/>
    <w:uiPriority w:val="99"/>
    <w:pPr>
      <w:spacing w:after="0" w:line="240" w:lineRule="auto"/>
    </w:pPr>
    <w:tblPr>
      <w:tblStyleRowBandSize w:val="1"/>
      <w:tblStyleColBandSize w:val="1"/>
      <w:tblBorders>
        <w:top w:val="single" w:color="B8D678" w:themeColor="accent4" w:themeTint="9A" w:sz="4" w:space="0"/>
        <w:bottom w:val="single" w:color="B8D678" w:themeColor="accent4" w:themeTint="9A" w:sz="4" w:space="0"/>
      </w:tblBorders>
    </w:tblPr>
    <w:tblStylePr w:type="band1Horz">
      <w:rPr>
        <w:rFonts w:ascii="Arial" w:hAnsi="Arial"/>
        <w:color w:val="b8d678" w:themeColor="accent4" w:themeTint="9A" w:themeShade="95"/>
        <w:sz w:val="22"/>
      </w:rPr>
      <w:tcPr>
        <w:shd w:val="clear" w:color="e1eec7" w:fill="e1eec7" w:themeFill="accent4" w:themeFillTint="40"/>
      </w:tcPr>
    </w:tblStylePr>
    <w:tblStylePr w:type="band1Vert">
      <w:tcPr>
        <w:shd w:val="clear" w:color="e1eec7" w:fill="e1eec7" w:themeFill="accent4" w:themeFillTint="40"/>
      </w:tcPr>
    </w:tblStylePr>
    <w:tblStylePr w:type="band2Horz">
      <w:rPr>
        <w:rFonts w:ascii="Arial" w:hAnsi="Arial"/>
        <w:color w:val="b8d678" w:themeColor="accent4" w:themeTint="9A" w:themeShade="95"/>
        <w:sz w:val="22"/>
      </w:rPr>
    </w:tblStylePr>
    <w:tblStylePr w:type="firstCol">
      <w:rPr>
        <w:b/>
        <w:color w:val="b8d678" w:themeColor="accent4" w:themeTint="9A" w:themeShade="95"/>
      </w:rPr>
    </w:tblStylePr>
    <w:tblStylePr w:type="firstRow">
      <w:rPr>
        <w:b/>
        <w:color w:val="b8d678" w:themeColor="accent4" w:themeTint="9A" w:themeShade="95"/>
      </w:rPr>
      <w:tcPr>
        <w:tcBorders>
          <w:bottom w:val="single" w:color="B8D678" w:themeColor="accent4" w:themeTint="9A" w:sz="4" w:space="0"/>
        </w:tcBorders>
      </w:tcPr>
    </w:tblStylePr>
    <w:tblStylePr w:type="lastCol">
      <w:rPr>
        <w:b/>
        <w:color w:val="b8d678" w:themeColor="accent4" w:themeTint="9A" w:themeShade="95"/>
      </w:rPr>
    </w:tblStylePr>
    <w:tblStylePr w:type="lastRow">
      <w:rPr>
        <w:b/>
        <w:color w:val="b8d678" w:themeColor="accent4" w:themeTint="9A" w:themeShade="95"/>
      </w:rPr>
      <w:tcPr>
        <w:tcBorders>
          <w:top w:val="single" w:color="B8D678" w:themeColor="accent4" w:themeTint="9A" w:sz="4" w:space="0"/>
        </w:tcBorders>
      </w:tcPr>
    </w:tblStylePr>
  </w:style>
  <w:style w:type="table" w:styleId="2521">
    <w:name w:val="List Table 6 Colorful Accent 5"/>
    <w:basedOn w:val="2400"/>
    <w:uiPriority w:val="99"/>
    <w:pPr>
      <w:spacing w:after="0" w:line="240" w:lineRule="auto"/>
    </w:pPr>
    <w:tblPr>
      <w:tblStyleRowBandSize w:val="1"/>
      <w:tblStyleColBandSize w:val="1"/>
      <w:tblBorders>
        <w:top w:val="single" w:color="F8852F" w:themeColor="accent5" w:themeTint="9A" w:sz="4" w:space="0"/>
        <w:bottom w:val="single" w:color="F8852F" w:themeColor="accent5" w:themeTint="9A" w:sz="4" w:space="0"/>
      </w:tblBorders>
    </w:tblPr>
    <w:tblStylePr w:type="band1Horz">
      <w:rPr>
        <w:rFonts w:ascii="Arial" w:hAnsi="Arial"/>
        <w:color w:val="f8852f" w:themeColor="accent5" w:themeTint="9A" w:themeShade="95"/>
        <w:sz w:val="22"/>
      </w:rPr>
      <w:tcPr>
        <w:shd w:val="clear" w:color="fccca8" w:fill="fccca8" w:themeFill="accent5" w:themeFillTint="40"/>
      </w:tcPr>
    </w:tblStylePr>
    <w:tblStylePr w:type="band1Vert">
      <w:tcPr>
        <w:shd w:val="clear" w:color="fccca8" w:fill="fccca8" w:themeFill="accent5" w:themeFillTint="40"/>
      </w:tcPr>
    </w:tblStylePr>
    <w:tblStylePr w:type="band2Horz">
      <w:rPr>
        <w:rFonts w:ascii="Arial" w:hAnsi="Arial"/>
        <w:color w:val="f8852f" w:themeColor="accent5" w:themeTint="9A" w:themeShade="95"/>
        <w:sz w:val="22"/>
      </w:rPr>
    </w:tblStylePr>
    <w:tblStylePr w:type="firstCol">
      <w:rPr>
        <w:b/>
        <w:color w:val="f8852f" w:themeColor="accent5" w:themeTint="9A" w:themeShade="95"/>
      </w:rPr>
    </w:tblStylePr>
    <w:tblStylePr w:type="firstRow">
      <w:rPr>
        <w:b/>
        <w:color w:val="f8852f" w:themeColor="accent5" w:themeTint="9A" w:themeShade="95"/>
      </w:rPr>
      <w:tcPr>
        <w:tcBorders>
          <w:bottom w:val="single" w:color="F8852F" w:themeColor="accent5" w:themeTint="9A" w:sz="4" w:space="0"/>
        </w:tcBorders>
      </w:tcPr>
    </w:tblStylePr>
    <w:tblStylePr w:type="lastCol">
      <w:rPr>
        <w:b/>
        <w:color w:val="f8852f" w:themeColor="accent5" w:themeTint="9A" w:themeShade="95"/>
      </w:rPr>
    </w:tblStylePr>
    <w:tblStylePr w:type="lastRow">
      <w:rPr>
        <w:b/>
        <w:color w:val="f8852f" w:themeColor="accent5" w:themeTint="9A" w:themeShade="95"/>
      </w:rPr>
      <w:tcPr>
        <w:tcBorders>
          <w:top w:val="single" w:color="F8852F" w:themeColor="accent5" w:themeTint="9A" w:sz="4" w:space="0"/>
        </w:tcBorders>
      </w:tcPr>
    </w:tblStylePr>
  </w:style>
  <w:style w:type="table" w:styleId="2522">
    <w:name w:val="List Table 6 Colorful Accent 6"/>
    <w:basedOn w:val="2400"/>
    <w:uiPriority w:val="99"/>
    <w:pPr>
      <w:spacing w:after="0" w:line="240" w:lineRule="auto"/>
    </w:pPr>
    <w:tblPr>
      <w:tblStyleRowBandSize w:val="1"/>
      <w:tblStyleColBandSize w:val="1"/>
      <w:tblBorders>
        <w:top w:val="single" w:color="8898C3" w:themeColor="accent6" w:themeTint="98" w:sz="4" w:space="0"/>
        <w:bottom w:val="single" w:color="8898C3" w:themeColor="accent6" w:themeTint="98" w:sz="4" w:space="0"/>
      </w:tblBorders>
    </w:tblPr>
    <w:tblStylePr w:type="band1Horz">
      <w:rPr>
        <w:rFonts w:ascii="Arial" w:hAnsi="Arial"/>
        <w:color w:val="8898c3" w:themeColor="accent6" w:themeTint="98" w:themeShade="95"/>
        <w:sz w:val="22"/>
      </w:rPr>
      <w:tcPr>
        <w:shd w:val="clear" w:color="cdd3e6" w:fill="cdd3e6" w:themeFill="accent6" w:themeFillTint="40"/>
      </w:tcPr>
    </w:tblStylePr>
    <w:tblStylePr w:type="band1Vert">
      <w:tcPr>
        <w:shd w:val="clear" w:color="cdd3e6" w:fill="cdd3e6" w:themeFill="accent6" w:themeFillTint="40"/>
      </w:tcPr>
    </w:tblStylePr>
    <w:tblStylePr w:type="band2Horz">
      <w:rPr>
        <w:rFonts w:ascii="Arial" w:hAnsi="Arial"/>
        <w:color w:val="8898c3" w:themeColor="accent6" w:themeTint="98" w:themeShade="95"/>
        <w:sz w:val="22"/>
      </w:rPr>
    </w:tblStylePr>
    <w:tblStylePr w:type="firstCol">
      <w:rPr>
        <w:b/>
        <w:color w:val="8898c3" w:themeColor="accent6" w:themeTint="98" w:themeShade="95"/>
      </w:rPr>
    </w:tblStylePr>
    <w:tblStylePr w:type="firstRow">
      <w:rPr>
        <w:b/>
        <w:color w:val="8898c3" w:themeColor="accent6" w:themeTint="98" w:themeShade="95"/>
      </w:rPr>
      <w:tcPr>
        <w:tcBorders>
          <w:bottom w:val="single" w:color="8898C3" w:themeColor="accent6" w:themeTint="98" w:sz="4" w:space="0"/>
        </w:tcBorders>
      </w:tcPr>
    </w:tblStylePr>
    <w:tblStylePr w:type="lastCol">
      <w:rPr>
        <w:b/>
        <w:color w:val="8898c3" w:themeColor="accent6" w:themeTint="98" w:themeShade="95"/>
      </w:rPr>
    </w:tblStylePr>
    <w:tblStylePr w:type="lastRow">
      <w:rPr>
        <w:b/>
        <w:color w:val="8898c3" w:themeColor="accent6" w:themeTint="98" w:themeShade="95"/>
      </w:rPr>
      <w:tcPr>
        <w:tcBorders>
          <w:top w:val="single" w:color="8898C3" w:themeColor="accent6" w:themeTint="98" w:sz="4" w:space="0"/>
        </w:tcBorders>
      </w:tcPr>
    </w:tblStylePr>
  </w:style>
  <w:style w:type="table" w:styleId="2523">
    <w:name w:val="List Table 7 Colorful"/>
    <w:basedOn w:val="2400"/>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fill="bfbfbf" w:themeFill="text1" w:themeFillTint="40"/>
      </w:tcPr>
    </w:tblStylePr>
    <w:tblStylePr w:type="band1Vert">
      <w:tcPr>
        <w:shd w:val="clear" w:color="bfbfbf"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ffffff"/>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2524">
    <w:name w:val="List Table 7 Colorful Accent 1"/>
    <w:basedOn w:val="2400"/>
    <w:uiPriority w:val="99"/>
    <w:pPr>
      <w:spacing w:after="0" w:line="240" w:lineRule="auto"/>
    </w:pPr>
    <w:tblPr>
      <w:tblStyleRowBandSize w:val="1"/>
      <w:tblStyleColBandSize w:val="1"/>
      <w:tblBorders>
        <w:right w:val="single" w:color="3891A7" w:themeColor="accent1" w:sz="4" w:space="0"/>
      </w:tblBorders>
    </w:tblPr>
    <w:tblStylePr w:type="band1Horz">
      <w:rPr>
        <w:rFonts w:ascii="Arial" w:hAnsi="Arial"/>
        <w:color w:val="205461" w:themeColor="accent1" w:themeShade="95"/>
        <w:sz w:val="22"/>
      </w:rPr>
      <w:tcPr>
        <w:shd w:val="clear" w:color="c8e5ec" w:fill="c8e5ec" w:themeFill="accent1" w:themeFillTint="40"/>
      </w:tcPr>
    </w:tblStylePr>
    <w:tblStylePr w:type="band1Vert">
      <w:tcPr>
        <w:shd w:val="clear" w:color="c8e5ec" w:fill="c8e5ec" w:themeFill="accent1" w:themeFillTint="40"/>
      </w:tcPr>
    </w:tblStylePr>
    <w:tblStylePr w:type="band2Horz">
      <w:rPr>
        <w:rFonts w:ascii="Arial" w:hAnsi="Arial"/>
        <w:color w:val="205461" w:themeColor="accent1" w:themeShade="95"/>
        <w:sz w:val="22"/>
      </w:rPr>
    </w:tblStylePr>
    <w:tblStylePr w:type="firstCol">
      <w:rPr>
        <w:rFonts w:ascii="Arial" w:hAnsi="Arial"/>
        <w:i/>
        <w:color w:val="205461" w:themeColor="accent1" w:themeShade="95"/>
        <w:sz w:val="22"/>
      </w:rPr>
      <w:pPr>
        <w:jc w:val="right"/>
      </w:pPr>
      <w:tcPr>
        <w:shd w:val="clear" w:color="ffffff" w:fill="ffffff"/>
        <w:tcBorders>
          <w:top w:val="none" w:color="000000" w:sz="4" w:space="0"/>
          <w:left w:val="none" w:color="000000" w:sz="4" w:space="0"/>
          <w:bottom w:val="none" w:color="000000" w:sz="4" w:space="0"/>
          <w:right w:val="single" w:color="3891A7" w:themeColor="accent1" w:sz="4" w:space="0"/>
        </w:tcBorders>
      </w:tcPr>
    </w:tblStylePr>
    <w:tblStylePr w:type="firstRow">
      <w:rPr>
        <w:rFonts w:ascii="Arial" w:hAnsi="Arial"/>
        <w:i/>
        <w:color w:val="205461" w:themeColor="accent1" w:themeShade="95"/>
        <w:sz w:val="22"/>
      </w:rPr>
      <w:tcPr>
        <w:shd w:val="clear" w:color="ffffff" w:fill="ffffff" w:themeFill="light1"/>
        <w:tcBorders>
          <w:top w:val="none" w:color="000000" w:sz="4" w:space="0"/>
          <w:left w:val="none" w:color="000000" w:sz="4" w:space="0"/>
          <w:bottom w:val="single" w:color="3891A7" w:themeColor="accent1" w:sz="4" w:space="0"/>
          <w:right w:val="none" w:color="000000" w:sz="4" w:space="0"/>
        </w:tcBorders>
      </w:tcPr>
    </w:tblStylePr>
    <w:tblStylePr w:type="lastCol">
      <w:rPr>
        <w:rFonts w:ascii="Arial" w:hAnsi="Arial"/>
        <w:i/>
        <w:color w:val="205461" w:themeColor="accent1" w:themeShade="95"/>
        <w:sz w:val="22"/>
      </w:rPr>
      <w:tcPr>
        <w:shd w:val="clear" w:color="ffffff" w:fill="ffffff"/>
        <w:tcBorders>
          <w:top w:val="none" w:color="000000" w:sz="4" w:space="0"/>
          <w:left w:val="single" w:color="3891A7" w:themeColor="accent1" w:sz="4" w:space="0"/>
          <w:bottom w:val="none" w:color="000000" w:sz="4" w:space="0"/>
          <w:right w:val="none" w:color="000000" w:sz="4" w:space="0"/>
        </w:tcBorders>
      </w:tcPr>
    </w:tblStylePr>
    <w:tblStylePr w:type="lastRow">
      <w:rPr>
        <w:rFonts w:ascii="Arial" w:hAnsi="Arial"/>
        <w:i/>
        <w:color w:val="205461" w:themeColor="accent1" w:themeShade="95"/>
        <w:sz w:val="22"/>
      </w:rPr>
      <w:tcPr>
        <w:shd w:val="clear" w:color="ffffff" w:fill="ffffff" w:themeFill="light1"/>
        <w:tcBorders>
          <w:top w:val="single" w:color="3891A7" w:themeColor="accent1" w:sz="4" w:space="0"/>
          <w:left w:val="none" w:color="000000" w:sz="4" w:space="0"/>
          <w:bottom w:val="none" w:color="000000" w:sz="4" w:space="0"/>
          <w:right w:val="none" w:color="000000" w:sz="4" w:space="0"/>
        </w:tcBorders>
      </w:tcPr>
    </w:tblStylePr>
  </w:style>
  <w:style w:type="table" w:styleId="2525">
    <w:name w:val="List Table 7 Colorful Accent 2"/>
    <w:basedOn w:val="2400"/>
    <w:uiPriority w:val="99"/>
    <w:pPr>
      <w:spacing w:after="0" w:line="240" w:lineRule="auto"/>
    </w:pPr>
    <w:tblPr>
      <w:tblStyleRowBandSize w:val="1"/>
      <w:tblStyleColBandSize w:val="1"/>
      <w:tblBorders>
        <w:right w:val="single" w:color="FED46D" w:themeColor="accent2" w:themeTint="97" w:sz="4" w:space="0"/>
      </w:tblBorders>
    </w:tblPr>
    <w:tblStylePr w:type="band1Horz">
      <w:rPr>
        <w:rFonts w:ascii="Arial" w:hAnsi="Arial"/>
        <w:color w:val="fed46d" w:themeColor="accent2" w:themeTint="97" w:themeShade="95"/>
        <w:sz w:val="22"/>
      </w:rPr>
      <w:tcPr>
        <w:shd w:val="clear" w:color="feecc1" w:fill="feecc1" w:themeFill="accent2" w:themeFillTint="40"/>
      </w:tcPr>
    </w:tblStylePr>
    <w:tblStylePr w:type="band1Vert">
      <w:tcPr>
        <w:shd w:val="clear" w:color="feecc1" w:fill="feecc1" w:themeFill="accent2" w:themeFillTint="40"/>
      </w:tcPr>
    </w:tblStylePr>
    <w:tblStylePr w:type="band2Horz">
      <w:rPr>
        <w:rFonts w:ascii="Arial" w:hAnsi="Arial"/>
        <w:color w:val="fed46d" w:themeColor="accent2" w:themeTint="97" w:themeShade="95"/>
        <w:sz w:val="22"/>
      </w:rPr>
    </w:tblStylePr>
    <w:tblStylePr w:type="firstCol">
      <w:rPr>
        <w:rFonts w:ascii="Arial" w:hAnsi="Arial"/>
        <w:i/>
        <w:color w:val="fed46d"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ED46D" w:themeColor="accent2" w:themeTint="97" w:sz="4" w:space="0"/>
        </w:tcBorders>
      </w:tcPr>
    </w:tblStylePr>
    <w:tblStylePr w:type="firstRow">
      <w:rPr>
        <w:rFonts w:ascii="Arial" w:hAnsi="Arial"/>
        <w:i/>
        <w:color w:val="fed46d" w:themeColor="accent2" w:themeTint="97" w:themeShade="95"/>
        <w:sz w:val="22"/>
      </w:rPr>
      <w:tcPr>
        <w:shd w:val="clear" w:color="ffffff" w:fill="ffffff" w:themeFill="light1"/>
        <w:tcBorders>
          <w:top w:val="none" w:color="000000" w:sz="4" w:space="0"/>
          <w:left w:val="none" w:color="000000" w:sz="4" w:space="0"/>
          <w:bottom w:val="single" w:color="FED46D" w:themeColor="accent2" w:themeTint="97" w:sz="4" w:space="0"/>
          <w:right w:val="none" w:color="000000" w:sz="4" w:space="0"/>
        </w:tcBorders>
      </w:tcPr>
    </w:tblStylePr>
    <w:tblStylePr w:type="lastCol">
      <w:rPr>
        <w:rFonts w:ascii="Arial" w:hAnsi="Arial"/>
        <w:i/>
        <w:color w:val="fed46d" w:themeColor="accent2" w:themeTint="97" w:themeShade="95"/>
        <w:sz w:val="22"/>
      </w:rPr>
      <w:tcPr>
        <w:shd w:val="clear" w:color="ffffff" w:fill="ffffff"/>
        <w:tcBorders>
          <w:top w:val="none" w:color="000000" w:sz="4" w:space="0"/>
          <w:left w:val="single" w:color="FED46D" w:themeColor="accent2" w:themeTint="97" w:sz="4" w:space="0"/>
          <w:bottom w:val="none" w:color="000000" w:sz="4" w:space="0"/>
          <w:right w:val="none" w:color="000000" w:sz="4" w:space="0"/>
        </w:tcBorders>
      </w:tcPr>
    </w:tblStylePr>
    <w:tblStylePr w:type="lastRow">
      <w:rPr>
        <w:rFonts w:ascii="Arial" w:hAnsi="Arial"/>
        <w:i/>
        <w:color w:val="fed46d" w:themeColor="accent2" w:themeTint="97" w:themeShade="95"/>
        <w:sz w:val="22"/>
      </w:rPr>
      <w:tcPr>
        <w:shd w:val="clear" w:color="ffffff" w:fill="ffffff" w:themeFill="light1"/>
        <w:tcBorders>
          <w:top w:val="single" w:color="FED46D" w:themeColor="accent2" w:themeTint="97" w:sz="4" w:space="0"/>
          <w:left w:val="none" w:color="000000" w:sz="4" w:space="0"/>
          <w:bottom w:val="none" w:color="000000" w:sz="4" w:space="0"/>
          <w:right w:val="none" w:color="000000" w:sz="4" w:space="0"/>
        </w:tcBorders>
      </w:tcPr>
    </w:tblStylePr>
  </w:style>
  <w:style w:type="table" w:styleId="2526">
    <w:name w:val="List Table 7 Colorful Accent 3"/>
    <w:basedOn w:val="2400"/>
    <w:uiPriority w:val="99"/>
    <w:pPr>
      <w:spacing w:after="0" w:line="240" w:lineRule="auto"/>
    </w:pPr>
    <w:tblPr>
      <w:tblStyleRowBandSize w:val="1"/>
      <w:tblStyleColBandSize w:val="1"/>
      <w:tblBorders>
        <w:right w:val="single" w:color="E07C7C" w:themeColor="accent3" w:themeTint="98" w:sz="4" w:space="0"/>
      </w:tblBorders>
    </w:tblPr>
    <w:tblStylePr w:type="band1Horz">
      <w:rPr>
        <w:rFonts w:ascii="Arial" w:hAnsi="Arial"/>
        <w:color w:val="e07c7c" w:themeColor="accent3" w:themeTint="98" w:themeShade="95"/>
        <w:sz w:val="22"/>
      </w:rPr>
      <w:tcPr>
        <w:shd w:val="clear" w:color="f2c7c7" w:fill="f2c7c7" w:themeFill="accent3" w:themeFillTint="40"/>
      </w:tcPr>
    </w:tblStylePr>
    <w:tblStylePr w:type="band1Vert">
      <w:tcPr>
        <w:shd w:val="clear" w:color="f2c7c7" w:fill="f2c7c7" w:themeFill="accent3" w:themeFillTint="40"/>
      </w:tcPr>
    </w:tblStylePr>
    <w:tblStylePr w:type="band2Horz">
      <w:rPr>
        <w:rFonts w:ascii="Arial" w:hAnsi="Arial"/>
        <w:color w:val="e07c7c" w:themeColor="accent3" w:themeTint="98" w:themeShade="95"/>
        <w:sz w:val="22"/>
      </w:rPr>
    </w:tblStylePr>
    <w:tblStylePr w:type="firstCol">
      <w:rPr>
        <w:rFonts w:ascii="Arial" w:hAnsi="Arial"/>
        <w:i/>
        <w:color w:val="e07c7c"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E07C7C" w:themeColor="accent3" w:themeTint="98" w:sz="4" w:space="0"/>
        </w:tcBorders>
      </w:tcPr>
    </w:tblStylePr>
    <w:tblStylePr w:type="firstRow">
      <w:rPr>
        <w:rFonts w:ascii="Arial" w:hAnsi="Arial"/>
        <w:i/>
        <w:color w:val="e07c7c" w:themeColor="accent3" w:themeTint="98" w:themeShade="95"/>
        <w:sz w:val="22"/>
      </w:rPr>
      <w:tcPr>
        <w:shd w:val="clear" w:color="ffffff" w:fill="ffffff" w:themeFill="light1"/>
        <w:tcBorders>
          <w:top w:val="none" w:color="000000" w:sz="4" w:space="0"/>
          <w:left w:val="none" w:color="000000" w:sz="4" w:space="0"/>
          <w:bottom w:val="single" w:color="E07C7C" w:themeColor="accent3" w:themeTint="98" w:sz="4" w:space="0"/>
          <w:right w:val="none" w:color="000000" w:sz="4" w:space="0"/>
        </w:tcBorders>
      </w:tcPr>
    </w:tblStylePr>
    <w:tblStylePr w:type="lastCol">
      <w:rPr>
        <w:rFonts w:ascii="Arial" w:hAnsi="Arial"/>
        <w:i/>
        <w:color w:val="e07c7c" w:themeColor="accent3" w:themeTint="98" w:themeShade="95"/>
        <w:sz w:val="22"/>
      </w:rPr>
      <w:tcPr>
        <w:shd w:val="clear" w:color="ffffff" w:fill="ffffff"/>
        <w:tcBorders>
          <w:top w:val="none" w:color="000000" w:sz="4" w:space="0"/>
          <w:left w:val="single" w:color="E07C7C" w:themeColor="accent3" w:themeTint="98" w:sz="4" w:space="0"/>
          <w:bottom w:val="none" w:color="000000" w:sz="4" w:space="0"/>
          <w:right w:val="none" w:color="000000" w:sz="4" w:space="0"/>
        </w:tcBorders>
      </w:tcPr>
    </w:tblStylePr>
    <w:tblStylePr w:type="lastRow">
      <w:rPr>
        <w:rFonts w:ascii="Arial" w:hAnsi="Arial"/>
        <w:i/>
        <w:color w:val="e07c7c" w:themeColor="accent3" w:themeTint="98" w:themeShade="95"/>
        <w:sz w:val="22"/>
      </w:rPr>
      <w:tcPr>
        <w:shd w:val="clear" w:color="ffffff" w:fill="ffffff" w:themeFill="light1"/>
        <w:tcBorders>
          <w:top w:val="single" w:color="E07C7C" w:themeColor="accent3" w:themeTint="98" w:sz="4" w:space="0"/>
          <w:left w:val="none" w:color="000000" w:sz="4" w:space="0"/>
          <w:bottom w:val="none" w:color="000000" w:sz="4" w:space="0"/>
          <w:right w:val="none" w:color="000000" w:sz="4" w:space="0"/>
        </w:tcBorders>
      </w:tcPr>
    </w:tblStylePr>
  </w:style>
  <w:style w:type="table" w:styleId="2527">
    <w:name w:val="List Table 7 Colorful Accent 4"/>
    <w:basedOn w:val="2400"/>
    <w:uiPriority w:val="99"/>
    <w:pPr>
      <w:spacing w:after="0" w:line="240" w:lineRule="auto"/>
    </w:pPr>
    <w:tblPr>
      <w:tblStyleRowBandSize w:val="1"/>
      <w:tblStyleColBandSize w:val="1"/>
      <w:tblBorders>
        <w:right w:val="single" w:color="B8D678" w:themeColor="accent4" w:themeTint="9A" w:sz="4" w:space="0"/>
      </w:tblBorders>
    </w:tblPr>
    <w:tblStylePr w:type="band1Horz">
      <w:rPr>
        <w:rFonts w:ascii="Arial" w:hAnsi="Arial"/>
        <w:color w:val="b8d678" w:themeColor="accent4" w:themeTint="9A" w:themeShade="95"/>
        <w:sz w:val="22"/>
      </w:rPr>
      <w:tcPr>
        <w:shd w:val="clear" w:color="e1eec7" w:fill="e1eec7" w:themeFill="accent4" w:themeFillTint="40"/>
      </w:tcPr>
    </w:tblStylePr>
    <w:tblStylePr w:type="band1Vert">
      <w:tcPr>
        <w:shd w:val="clear" w:color="e1eec7" w:fill="e1eec7" w:themeFill="accent4" w:themeFillTint="40"/>
      </w:tcPr>
    </w:tblStylePr>
    <w:tblStylePr w:type="band2Horz">
      <w:rPr>
        <w:rFonts w:ascii="Arial" w:hAnsi="Arial"/>
        <w:color w:val="b8d678" w:themeColor="accent4" w:themeTint="9A" w:themeShade="95"/>
        <w:sz w:val="22"/>
      </w:rPr>
    </w:tblStylePr>
    <w:tblStylePr w:type="firstCol">
      <w:rPr>
        <w:rFonts w:ascii="Arial" w:hAnsi="Arial"/>
        <w:i/>
        <w:color w:val="b8d678"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B8D678" w:themeColor="accent4" w:themeTint="9A" w:sz="4" w:space="0"/>
        </w:tcBorders>
      </w:tcPr>
    </w:tblStylePr>
    <w:tblStylePr w:type="firstRow">
      <w:rPr>
        <w:rFonts w:ascii="Arial" w:hAnsi="Arial"/>
        <w:i/>
        <w:color w:val="b8d678" w:themeColor="accent4" w:themeTint="9A" w:themeShade="95"/>
        <w:sz w:val="22"/>
      </w:rPr>
      <w:tcPr>
        <w:shd w:val="clear" w:color="ffffff" w:fill="ffffff" w:themeFill="light1"/>
        <w:tcBorders>
          <w:top w:val="none" w:color="000000" w:sz="4" w:space="0"/>
          <w:left w:val="none" w:color="000000" w:sz="4" w:space="0"/>
          <w:bottom w:val="single" w:color="B8D678" w:themeColor="accent4" w:themeTint="9A" w:sz="4" w:space="0"/>
          <w:right w:val="none" w:color="000000" w:sz="4" w:space="0"/>
        </w:tcBorders>
      </w:tcPr>
    </w:tblStylePr>
    <w:tblStylePr w:type="lastCol">
      <w:rPr>
        <w:rFonts w:ascii="Arial" w:hAnsi="Arial"/>
        <w:i/>
        <w:color w:val="b8d678" w:themeColor="accent4" w:themeTint="9A" w:themeShade="95"/>
        <w:sz w:val="22"/>
      </w:rPr>
      <w:tcPr>
        <w:shd w:val="clear" w:color="ffffff" w:fill="ffffff"/>
        <w:tcBorders>
          <w:top w:val="none" w:color="000000" w:sz="4" w:space="0"/>
          <w:left w:val="single" w:color="B8D678" w:themeColor="accent4" w:themeTint="9A" w:sz="4" w:space="0"/>
          <w:bottom w:val="none" w:color="000000" w:sz="4" w:space="0"/>
          <w:right w:val="none" w:color="000000" w:sz="4" w:space="0"/>
        </w:tcBorders>
      </w:tcPr>
    </w:tblStylePr>
    <w:tblStylePr w:type="lastRow">
      <w:rPr>
        <w:rFonts w:ascii="Arial" w:hAnsi="Arial"/>
        <w:i/>
        <w:color w:val="b8d678" w:themeColor="accent4" w:themeTint="9A" w:themeShade="95"/>
        <w:sz w:val="22"/>
      </w:rPr>
      <w:tcPr>
        <w:shd w:val="clear" w:color="ffffff" w:fill="ffffff" w:themeFill="light1"/>
        <w:tcBorders>
          <w:top w:val="single" w:color="B8D678" w:themeColor="accent4" w:themeTint="9A" w:sz="4" w:space="0"/>
          <w:left w:val="none" w:color="000000" w:sz="4" w:space="0"/>
          <w:bottom w:val="none" w:color="000000" w:sz="4" w:space="0"/>
          <w:right w:val="none" w:color="000000" w:sz="4" w:space="0"/>
        </w:tcBorders>
      </w:tcPr>
    </w:tblStylePr>
  </w:style>
  <w:style w:type="table" w:styleId="2528">
    <w:name w:val="List Table 7 Colorful Accent 5"/>
    <w:basedOn w:val="2400"/>
    <w:uiPriority w:val="99"/>
    <w:pPr>
      <w:spacing w:after="0" w:line="240" w:lineRule="auto"/>
    </w:pPr>
    <w:tblPr>
      <w:tblStyleRowBandSize w:val="1"/>
      <w:tblStyleColBandSize w:val="1"/>
      <w:tblBorders>
        <w:right w:val="single" w:color="F8852F" w:themeColor="accent5" w:themeTint="9A" w:sz="4" w:space="0"/>
      </w:tblBorders>
    </w:tblPr>
    <w:tblStylePr w:type="band1Horz">
      <w:rPr>
        <w:rFonts w:ascii="Arial" w:hAnsi="Arial"/>
        <w:color w:val="f8852f" w:themeColor="accent5" w:themeTint="9A" w:themeShade="95"/>
        <w:sz w:val="22"/>
      </w:rPr>
      <w:tcPr>
        <w:shd w:val="clear" w:color="fccca8" w:fill="fccca8" w:themeFill="accent5" w:themeFillTint="40"/>
      </w:tcPr>
    </w:tblStylePr>
    <w:tblStylePr w:type="band1Vert">
      <w:tcPr>
        <w:shd w:val="clear" w:color="fccca8" w:fill="fccca8" w:themeFill="accent5" w:themeFillTint="40"/>
      </w:tcPr>
    </w:tblStylePr>
    <w:tblStylePr w:type="band2Horz">
      <w:rPr>
        <w:rFonts w:ascii="Arial" w:hAnsi="Arial"/>
        <w:color w:val="f8852f" w:themeColor="accent5" w:themeTint="9A" w:themeShade="95"/>
        <w:sz w:val="22"/>
      </w:rPr>
    </w:tblStylePr>
    <w:tblStylePr w:type="firstCol">
      <w:rPr>
        <w:rFonts w:ascii="Arial" w:hAnsi="Arial"/>
        <w:i/>
        <w:color w:val="f8852f"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F8852F" w:themeColor="accent5" w:themeTint="9A" w:sz="4" w:space="0"/>
        </w:tcBorders>
      </w:tcPr>
    </w:tblStylePr>
    <w:tblStylePr w:type="firstRow">
      <w:rPr>
        <w:rFonts w:ascii="Arial" w:hAnsi="Arial"/>
        <w:i/>
        <w:color w:val="f8852f" w:themeColor="accent5" w:themeTint="9A" w:themeShade="95"/>
        <w:sz w:val="22"/>
      </w:rPr>
      <w:tcPr>
        <w:shd w:val="clear" w:color="ffffff" w:fill="ffffff" w:themeFill="light1"/>
        <w:tcBorders>
          <w:top w:val="none" w:color="000000" w:sz="4" w:space="0"/>
          <w:left w:val="none" w:color="000000" w:sz="4" w:space="0"/>
          <w:bottom w:val="single" w:color="F8852F" w:themeColor="accent5" w:themeTint="9A" w:sz="4" w:space="0"/>
          <w:right w:val="none" w:color="000000" w:sz="4" w:space="0"/>
        </w:tcBorders>
      </w:tcPr>
    </w:tblStylePr>
    <w:tblStylePr w:type="lastCol">
      <w:rPr>
        <w:rFonts w:ascii="Arial" w:hAnsi="Arial"/>
        <w:i/>
        <w:color w:val="f8852f" w:themeColor="accent5" w:themeTint="9A" w:themeShade="95"/>
        <w:sz w:val="22"/>
      </w:rPr>
      <w:tcPr>
        <w:shd w:val="clear" w:color="ffffff" w:fill="ffffff"/>
        <w:tcBorders>
          <w:top w:val="none" w:color="000000" w:sz="4" w:space="0"/>
          <w:left w:val="single" w:color="F8852F" w:themeColor="accent5" w:themeTint="9A" w:sz="4" w:space="0"/>
          <w:bottom w:val="none" w:color="000000" w:sz="4" w:space="0"/>
          <w:right w:val="none" w:color="000000" w:sz="4" w:space="0"/>
        </w:tcBorders>
      </w:tcPr>
    </w:tblStylePr>
    <w:tblStylePr w:type="lastRow">
      <w:rPr>
        <w:rFonts w:ascii="Arial" w:hAnsi="Arial"/>
        <w:i/>
        <w:color w:val="f8852f" w:themeColor="accent5" w:themeTint="9A" w:themeShade="95"/>
        <w:sz w:val="22"/>
      </w:rPr>
      <w:tcPr>
        <w:shd w:val="clear" w:color="ffffff" w:fill="ffffff" w:themeFill="light1"/>
        <w:tcBorders>
          <w:top w:val="single" w:color="F8852F" w:themeColor="accent5" w:themeTint="9A" w:sz="4" w:space="0"/>
          <w:left w:val="none" w:color="000000" w:sz="4" w:space="0"/>
          <w:bottom w:val="none" w:color="000000" w:sz="4" w:space="0"/>
          <w:right w:val="none" w:color="000000" w:sz="4" w:space="0"/>
        </w:tcBorders>
      </w:tcPr>
    </w:tblStylePr>
  </w:style>
  <w:style w:type="table" w:styleId="2529">
    <w:name w:val="List Table 7 Colorful Accent 6"/>
    <w:basedOn w:val="2400"/>
    <w:uiPriority w:val="99"/>
    <w:pPr>
      <w:spacing w:after="0" w:line="240" w:lineRule="auto"/>
    </w:pPr>
    <w:tblPr>
      <w:tblStyleRowBandSize w:val="1"/>
      <w:tblStyleColBandSize w:val="1"/>
      <w:tblBorders>
        <w:right w:val="single" w:color="8898C3" w:themeColor="accent6" w:themeTint="98" w:sz="4" w:space="0"/>
      </w:tblBorders>
    </w:tblPr>
    <w:tblStylePr w:type="band1Horz">
      <w:rPr>
        <w:rFonts w:ascii="Arial" w:hAnsi="Arial"/>
        <w:color w:val="8898c3" w:themeColor="accent6" w:themeTint="98" w:themeShade="95"/>
        <w:sz w:val="22"/>
      </w:rPr>
      <w:tcPr>
        <w:shd w:val="clear" w:color="cdd3e6" w:fill="cdd3e6" w:themeFill="accent6" w:themeFillTint="40"/>
      </w:tcPr>
    </w:tblStylePr>
    <w:tblStylePr w:type="band1Vert">
      <w:tcPr>
        <w:shd w:val="clear" w:color="cdd3e6" w:fill="cdd3e6" w:themeFill="accent6" w:themeFillTint="40"/>
      </w:tcPr>
    </w:tblStylePr>
    <w:tblStylePr w:type="band2Horz">
      <w:rPr>
        <w:rFonts w:ascii="Arial" w:hAnsi="Arial"/>
        <w:color w:val="8898c3" w:themeColor="accent6" w:themeTint="98" w:themeShade="95"/>
        <w:sz w:val="22"/>
      </w:rPr>
    </w:tblStylePr>
    <w:tblStylePr w:type="firstCol">
      <w:rPr>
        <w:rFonts w:ascii="Arial" w:hAnsi="Arial"/>
        <w:i/>
        <w:color w:val="8898c3"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8898C3" w:themeColor="accent6" w:themeTint="98" w:sz="4" w:space="0"/>
        </w:tcBorders>
      </w:tcPr>
    </w:tblStylePr>
    <w:tblStylePr w:type="firstRow">
      <w:rPr>
        <w:rFonts w:ascii="Arial" w:hAnsi="Arial"/>
        <w:i/>
        <w:color w:val="8898c3" w:themeColor="accent6" w:themeTint="98" w:themeShade="95"/>
        <w:sz w:val="22"/>
      </w:rPr>
      <w:tcPr>
        <w:shd w:val="clear" w:color="ffffff" w:fill="ffffff" w:themeFill="light1"/>
        <w:tcBorders>
          <w:top w:val="none" w:color="000000" w:sz="4" w:space="0"/>
          <w:left w:val="none" w:color="000000" w:sz="4" w:space="0"/>
          <w:bottom w:val="single" w:color="8898C3" w:themeColor="accent6" w:themeTint="98" w:sz="4" w:space="0"/>
          <w:right w:val="none" w:color="000000" w:sz="4" w:space="0"/>
        </w:tcBorders>
      </w:tcPr>
    </w:tblStylePr>
    <w:tblStylePr w:type="lastCol">
      <w:rPr>
        <w:rFonts w:ascii="Arial" w:hAnsi="Arial"/>
        <w:i/>
        <w:color w:val="8898c3" w:themeColor="accent6" w:themeTint="98" w:themeShade="95"/>
        <w:sz w:val="22"/>
      </w:rPr>
      <w:tcPr>
        <w:shd w:val="clear" w:color="ffffff" w:fill="ffffff"/>
        <w:tcBorders>
          <w:top w:val="none" w:color="000000" w:sz="4" w:space="0"/>
          <w:left w:val="single" w:color="8898C3" w:themeColor="accent6" w:themeTint="98" w:sz="4" w:space="0"/>
          <w:bottom w:val="none" w:color="000000" w:sz="4" w:space="0"/>
          <w:right w:val="none" w:color="000000" w:sz="4" w:space="0"/>
        </w:tcBorders>
      </w:tcPr>
    </w:tblStylePr>
    <w:tblStylePr w:type="lastRow">
      <w:rPr>
        <w:rFonts w:ascii="Arial" w:hAnsi="Arial"/>
        <w:i/>
        <w:color w:val="8898c3" w:themeColor="accent6" w:themeTint="98" w:themeShade="95"/>
        <w:sz w:val="22"/>
      </w:rPr>
      <w:tcPr>
        <w:shd w:val="clear" w:color="ffffff" w:fill="ffffff" w:themeFill="light1"/>
        <w:tcBorders>
          <w:top w:val="single" w:color="8898C3" w:themeColor="accent6" w:themeTint="98" w:sz="4" w:space="0"/>
          <w:left w:val="none" w:color="000000" w:sz="4" w:space="0"/>
          <w:bottom w:val="none" w:color="000000" w:sz="4" w:space="0"/>
          <w:right w:val="none" w:color="000000" w:sz="4" w:space="0"/>
        </w:tcBorders>
      </w:tcPr>
    </w:tblStylePr>
  </w:style>
  <w:style w:type="table" w:styleId="2530" w:customStyle="1">
    <w:name w:val="Lined - Accent"/>
    <w:basedOn w:val="2400"/>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cPr>
    </w:tblStylePr>
    <w:tblStylePr w:type="band2Vert">
      <w:rPr>
        <w:rFonts w:ascii="Arial" w:hAnsi="Arial"/>
        <w:color w:val="404040"/>
        <w:sz w:val="22"/>
      </w:rPr>
      <w:tcPr>
        <w:shd w:val="clear" w:color="f2f2f2" w:fill="f2f2f2" w:themeFill="text1" w:themeFillTint="0D"/>
      </w:tcPr>
    </w:tblStylePr>
    <w:tblStylePr w:type="firstCol">
      <w:rPr>
        <w:rFonts w:ascii="Arial" w:hAnsi="Arial"/>
        <w:color w:val="f2f2f2"/>
        <w:sz w:val="22"/>
      </w:rPr>
      <w:tcPr>
        <w:shd w:val="clear" w:color="7f7f7f" w:fill="7f7f7f" w:themeFill="text1" w:themeFillTint="80"/>
      </w:tcPr>
    </w:tblStylePr>
    <w:tblStylePr w:type="firstRow">
      <w:rPr>
        <w:rFonts w:ascii="Arial" w:hAnsi="Arial"/>
        <w:color w:val="f2f2f2"/>
        <w:sz w:val="22"/>
      </w:rPr>
      <w:tcPr>
        <w:shd w:val="clear" w:color="7f7f7f" w:fill="7f7f7f" w:themeFill="text1" w:themeFillTint="80"/>
      </w:tcPr>
    </w:tblStylePr>
    <w:tblStylePr w:type="lastCol">
      <w:rPr>
        <w:rFonts w:ascii="Arial" w:hAnsi="Arial"/>
        <w:color w:val="f2f2f2"/>
        <w:sz w:val="22"/>
      </w:rPr>
      <w:tcPr>
        <w:shd w:val="clear" w:color="7f7f7f" w:fill="7f7f7f" w:themeFill="text1" w:themeFillTint="80"/>
      </w:tcPr>
    </w:tblStylePr>
    <w:tblStylePr w:type="lastRow">
      <w:rPr>
        <w:rFonts w:ascii="Arial" w:hAnsi="Arial"/>
        <w:color w:val="f2f2f2"/>
        <w:sz w:val="22"/>
      </w:rPr>
      <w:tcPr>
        <w:shd w:val="clear" w:color="7f7f7f" w:fill="7f7f7f" w:themeFill="text1" w:themeFillTint="80"/>
      </w:tcPr>
    </w:tblStylePr>
  </w:style>
  <w:style w:type="table" w:styleId="2531" w:customStyle="1">
    <w:name w:val="Lined - Accent 1"/>
    <w:basedOn w:val="2400"/>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bbdfe8" w:fill="bbdfe8" w:themeFill="accent1" w:themeFillTint="50"/>
      </w:tcPr>
    </w:tblStylePr>
    <w:tblStylePr w:type="band2Vert">
      <w:rPr>
        <w:rFonts w:ascii="Arial" w:hAnsi="Arial"/>
        <w:color w:val="404040"/>
        <w:sz w:val="22"/>
      </w:rPr>
      <w:tcPr>
        <w:shd w:val="clear" w:color="bbdfe8" w:fill="bbdfe8" w:themeFill="accent1" w:themeFillTint="50"/>
      </w:tcPr>
    </w:tblStylePr>
    <w:tblStylePr w:type="firstCol">
      <w:rPr>
        <w:rFonts w:ascii="Arial" w:hAnsi="Arial"/>
        <w:color w:val="f2f2f2"/>
        <w:sz w:val="22"/>
      </w:rPr>
      <w:tcPr>
        <w:shd w:val="clear" w:color="3e9fb8" w:fill="3e9fb8" w:themeFill="accent1" w:themeFillTint="EA"/>
      </w:tcPr>
    </w:tblStylePr>
    <w:tblStylePr w:type="firstRow">
      <w:rPr>
        <w:rFonts w:ascii="Arial" w:hAnsi="Arial"/>
        <w:color w:val="f2f2f2"/>
        <w:sz w:val="22"/>
      </w:rPr>
      <w:tcPr>
        <w:shd w:val="clear" w:color="3e9fb8" w:fill="3e9fb8" w:themeFill="accent1" w:themeFillTint="EA"/>
      </w:tcPr>
    </w:tblStylePr>
    <w:tblStylePr w:type="lastCol">
      <w:rPr>
        <w:rFonts w:ascii="Arial" w:hAnsi="Arial"/>
        <w:color w:val="f2f2f2"/>
        <w:sz w:val="22"/>
      </w:rPr>
      <w:tcPr>
        <w:shd w:val="clear" w:color="3e9fb8" w:fill="3e9fb8" w:themeFill="accent1" w:themeFillTint="EA"/>
      </w:tcPr>
    </w:tblStylePr>
    <w:tblStylePr w:type="lastRow">
      <w:rPr>
        <w:rFonts w:ascii="Arial" w:hAnsi="Arial"/>
        <w:color w:val="f2f2f2"/>
        <w:sz w:val="22"/>
      </w:rPr>
      <w:tcPr>
        <w:shd w:val="clear" w:color="3e9fb8" w:fill="3e9fb8" w:themeFill="accent1" w:themeFillTint="EA"/>
      </w:tcPr>
    </w:tblStylePr>
  </w:style>
  <w:style w:type="table" w:styleId="2532" w:customStyle="1">
    <w:name w:val="Lined - Accent 2"/>
    <w:basedOn w:val="2400"/>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0ce" w:fill="fef0ce" w:themeFill="accent2" w:themeFillTint="32"/>
      </w:tcPr>
    </w:tblStylePr>
    <w:tblStylePr w:type="band2Vert">
      <w:rPr>
        <w:rFonts w:ascii="Arial" w:hAnsi="Arial"/>
        <w:color w:val="404040"/>
        <w:sz w:val="22"/>
      </w:rPr>
      <w:tcPr>
        <w:shd w:val="clear" w:color="fef0ce" w:fill="fef0ce" w:themeFill="accent2" w:themeFillTint="32"/>
      </w:tcPr>
    </w:tblStylePr>
    <w:tblStylePr w:type="firstCol">
      <w:rPr>
        <w:rFonts w:ascii="Arial" w:hAnsi="Arial"/>
        <w:color w:val="f2f2f2"/>
        <w:sz w:val="22"/>
      </w:rPr>
      <w:tcPr>
        <w:shd w:val="clear" w:color="fed46d" w:fill="fed46d" w:themeFill="accent2" w:themeFillTint="97"/>
      </w:tcPr>
    </w:tblStylePr>
    <w:tblStylePr w:type="firstRow">
      <w:rPr>
        <w:rFonts w:ascii="Arial" w:hAnsi="Arial"/>
        <w:color w:val="f2f2f2"/>
        <w:sz w:val="22"/>
      </w:rPr>
      <w:tcPr>
        <w:shd w:val="clear" w:color="fed46d" w:fill="fed46d" w:themeFill="accent2" w:themeFillTint="97"/>
      </w:tcPr>
    </w:tblStylePr>
    <w:tblStylePr w:type="lastCol">
      <w:rPr>
        <w:rFonts w:ascii="Arial" w:hAnsi="Arial"/>
        <w:color w:val="f2f2f2"/>
        <w:sz w:val="22"/>
      </w:rPr>
      <w:tcPr>
        <w:shd w:val="clear" w:color="fed46d" w:fill="fed46d" w:themeFill="accent2" w:themeFillTint="97"/>
      </w:tcPr>
    </w:tblStylePr>
    <w:tblStylePr w:type="lastRow">
      <w:rPr>
        <w:rFonts w:ascii="Arial" w:hAnsi="Arial"/>
        <w:color w:val="f2f2f2"/>
        <w:sz w:val="22"/>
      </w:rPr>
      <w:tcPr>
        <w:shd w:val="clear" w:color="fed46d" w:fill="fed46d" w:themeFill="accent2" w:themeFillTint="97"/>
      </w:tcPr>
    </w:tblStylePr>
  </w:style>
  <w:style w:type="table" w:styleId="2533" w:customStyle="1">
    <w:name w:val="Lined - Accent 3"/>
    <w:basedOn w:val="2400"/>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d2d2" w:fill="f4d2d2" w:themeFill="accent3" w:themeFillTint="34"/>
      </w:tcPr>
    </w:tblStylePr>
    <w:tblStylePr w:type="band2Vert">
      <w:rPr>
        <w:rFonts w:ascii="Arial" w:hAnsi="Arial"/>
        <w:color w:val="404040"/>
        <w:sz w:val="22"/>
      </w:rPr>
      <w:tcPr>
        <w:shd w:val="clear" w:color="f4d2d2" w:fill="f4d2d2" w:themeFill="accent3" w:themeFillTint="34"/>
      </w:tcPr>
    </w:tblStylePr>
    <w:tblStylePr w:type="firstCol">
      <w:rPr>
        <w:rFonts w:ascii="Arial" w:hAnsi="Arial"/>
        <w:color w:val="f2f2f2"/>
        <w:sz w:val="22"/>
      </w:rPr>
      <w:tcPr>
        <w:shd w:val="clear" w:color="c32d2d" w:fill="c32d2d" w:themeFill="accent3" w:themeFillTint="FE"/>
      </w:tcPr>
    </w:tblStylePr>
    <w:tblStylePr w:type="firstRow">
      <w:rPr>
        <w:rFonts w:ascii="Arial" w:hAnsi="Arial"/>
        <w:color w:val="f2f2f2"/>
        <w:sz w:val="22"/>
      </w:rPr>
      <w:tcPr>
        <w:shd w:val="clear" w:color="c32d2d" w:fill="c32d2d" w:themeFill="accent3" w:themeFillTint="FE"/>
      </w:tcPr>
    </w:tblStylePr>
    <w:tblStylePr w:type="lastCol">
      <w:rPr>
        <w:rFonts w:ascii="Arial" w:hAnsi="Arial"/>
        <w:color w:val="f2f2f2"/>
        <w:sz w:val="22"/>
      </w:rPr>
      <w:tcPr>
        <w:shd w:val="clear" w:color="c32d2d" w:fill="c32d2d" w:themeFill="accent3" w:themeFillTint="FE"/>
      </w:tcPr>
    </w:tblStylePr>
    <w:tblStylePr w:type="lastRow">
      <w:rPr>
        <w:rFonts w:ascii="Arial" w:hAnsi="Arial"/>
        <w:color w:val="f2f2f2"/>
        <w:sz w:val="22"/>
      </w:rPr>
      <w:tcPr>
        <w:shd w:val="clear" w:color="c32d2d" w:fill="c32d2d" w:themeFill="accent3" w:themeFillTint="FE"/>
      </w:tcPr>
    </w:tblStylePr>
  </w:style>
  <w:style w:type="table" w:styleId="2534" w:customStyle="1">
    <w:name w:val="Lined - Accent 4"/>
    <w:basedOn w:val="2400"/>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f1d1" w:fill="e7f1d1" w:themeFill="accent4" w:themeFillTint="34"/>
      </w:tcPr>
    </w:tblStylePr>
    <w:tblStylePr w:type="band2Vert">
      <w:rPr>
        <w:rFonts w:ascii="Arial" w:hAnsi="Arial"/>
        <w:color w:val="404040"/>
        <w:sz w:val="22"/>
      </w:rPr>
      <w:tcPr>
        <w:shd w:val="clear" w:color="e7f1d1" w:fill="e7f1d1" w:themeFill="accent4" w:themeFillTint="34"/>
      </w:tcPr>
    </w:tblStylePr>
    <w:tblStylePr w:type="firstCol">
      <w:rPr>
        <w:rFonts w:ascii="Arial" w:hAnsi="Arial"/>
        <w:color w:val="f2f2f2"/>
        <w:sz w:val="22"/>
      </w:rPr>
      <w:tcPr>
        <w:shd w:val="clear" w:color="b8d678" w:fill="b8d678" w:themeFill="accent4" w:themeFillTint="9A"/>
      </w:tcPr>
    </w:tblStylePr>
    <w:tblStylePr w:type="firstRow">
      <w:rPr>
        <w:rFonts w:ascii="Arial" w:hAnsi="Arial"/>
        <w:color w:val="f2f2f2"/>
        <w:sz w:val="22"/>
      </w:rPr>
      <w:tcPr>
        <w:shd w:val="clear" w:color="b8d678" w:fill="b8d678" w:themeFill="accent4" w:themeFillTint="9A"/>
      </w:tcPr>
    </w:tblStylePr>
    <w:tblStylePr w:type="lastCol">
      <w:rPr>
        <w:rFonts w:ascii="Arial" w:hAnsi="Arial"/>
        <w:color w:val="f2f2f2"/>
        <w:sz w:val="22"/>
      </w:rPr>
      <w:tcPr>
        <w:shd w:val="clear" w:color="b8d678" w:fill="b8d678" w:themeFill="accent4" w:themeFillTint="9A"/>
      </w:tcPr>
    </w:tblStylePr>
    <w:tblStylePr w:type="lastRow">
      <w:rPr>
        <w:rFonts w:ascii="Arial" w:hAnsi="Arial"/>
        <w:color w:val="f2f2f2"/>
        <w:sz w:val="22"/>
      </w:rPr>
      <w:tcPr>
        <w:shd w:val="clear" w:color="b8d678" w:fill="b8d678" w:themeFill="accent4" w:themeFillTint="9A"/>
      </w:tcPr>
    </w:tblStylePr>
  </w:style>
  <w:style w:type="table" w:styleId="2535" w:customStyle="1">
    <w:name w:val="Lined - Accent 5"/>
    <w:basedOn w:val="2400"/>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cd5b8" w:fill="fcd5b8" w:themeFill="accent5" w:themeFillTint="34"/>
      </w:tcPr>
    </w:tblStylePr>
    <w:tblStylePr w:type="band2Vert">
      <w:rPr>
        <w:rFonts w:ascii="Arial" w:hAnsi="Arial"/>
        <w:color w:val="404040"/>
        <w:sz w:val="22"/>
      </w:rPr>
      <w:tcPr>
        <w:shd w:val="clear" w:color="fcd5b8" w:fill="fcd5b8" w:themeFill="accent5" w:themeFillTint="34"/>
      </w:tcPr>
    </w:tblStylePr>
    <w:tblStylePr w:type="firstCol">
      <w:rPr>
        <w:rFonts w:ascii="Arial" w:hAnsi="Arial"/>
        <w:color w:val="f2f2f2"/>
        <w:sz w:val="22"/>
      </w:rPr>
      <w:tcPr>
        <w:shd w:val="clear" w:color="964305" w:fill="964305" w:themeFill="accent5"/>
      </w:tcPr>
    </w:tblStylePr>
    <w:tblStylePr w:type="firstRow">
      <w:rPr>
        <w:rFonts w:ascii="Arial" w:hAnsi="Arial"/>
        <w:color w:val="f2f2f2"/>
        <w:sz w:val="22"/>
      </w:rPr>
      <w:tcPr>
        <w:shd w:val="clear" w:color="964305" w:fill="964305" w:themeFill="accent5"/>
      </w:tcPr>
    </w:tblStylePr>
    <w:tblStylePr w:type="lastCol">
      <w:rPr>
        <w:rFonts w:ascii="Arial" w:hAnsi="Arial"/>
        <w:color w:val="f2f2f2"/>
        <w:sz w:val="22"/>
      </w:rPr>
      <w:tcPr>
        <w:shd w:val="clear" w:color="964305" w:fill="964305" w:themeFill="accent5"/>
      </w:tcPr>
    </w:tblStylePr>
    <w:tblStylePr w:type="lastRow">
      <w:rPr>
        <w:rFonts w:ascii="Arial" w:hAnsi="Arial"/>
        <w:color w:val="f2f2f2"/>
        <w:sz w:val="22"/>
      </w:rPr>
      <w:tcPr>
        <w:shd w:val="clear" w:color="964305" w:fill="964305" w:themeFill="accent5"/>
      </w:tcPr>
    </w:tblStylePr>
  </w:style>
  <w:style w:type="table" w:styleId="2536" w:customStyle="1">
    <w:name w:val="Lined - Accent 6"/>
    <w:basedOn w:val="2400"/>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6dbea" w:fill="d6dbea" w:themeFill="accent6" w:themeFillTint="34"/>
      </w:tcPr>
    </w:tblStylePr>
    <w:tblStylePr w:type="band2Vert">
      <w:rPr>
        <w:rFonts w:ascii="Arial" w:hAnsi="Arial"/>
        <w:color w:val="404040"/>
        <w:sz w:val="22"/>
      </w:rPr>
      <w:tcPr>
        <w:shd w:val="clear" w:color="d6dbea" w:fill="d6dbea" w:themeFill="accent6" w:themeFillTint="34"/>
      </w:tcPr>
    </w:tblStylePr>
    <w:tblStylePr w:type="firstCol">
      <w:rPr>
        <w:rFonts w:ascii="Arial" w:hAnsi="Arial"/>
        <w:color w:val="f2f2f2"/>
        <w:sz w:val="22"/>
      </w:rPr>
      <w:tcPr>
        <w:shd w:val="clear" w:color="475a8d" w:fill="475a8d" w:themeFill="accent6"/>
      </w:tcPr>
    </w:tblStylePr>
    <w:tblStylePr w:type="firstRow">
      <w:rPr>
        <w:rFonts w:ascii="Arial" w:hAnsi="Arial"/>
        <w:color w:val="f2f2f2"/>
        <w:sz w:val="22"/>
      </w:rPr>
      <w:tcPr>
        <w:shd w:val="clear" w:color="475a8d" w:fill="475a8d" w:themeFill="accent6"/>
      </w:tcPr>
    </w:tblStylePr>
    <w:tblStylePr w:type="lastCol">
      <w:rPr>
        <w:rFonts w:ascii="Arial" w:hAnsi="Arial"/>
        <w:color w:val="f2f2f2"/>
        <w:sz w:val="22"/>
      </w:rPr>
      <w:tcPr>
        <w:shd w:val="clear" w:color="475a8d" w:fill="475a8d" w:themeFill="accent6"/>
      </w:tcPr>
    </w:tblStylePr>
    <w:tblStylePr w:type="lastRow">
      <w:rPr>
        <w:rFonts w:ascii="Arial" w:hAnsi="Arial"/>
        <w:color w:val="f2f2f2"/>
        <w:sz w:val="22"/>
      </w:rPr>
      <w:tcPr>
        <w:shd w:val="clear" w:color="475a8d" w:fill="475a8d" w:themeFill="accent6"/>
      </w:tcPr>
    </w:tblStylePr>
  </w:style>
  <w:style w:type="table" w:styleId="2537" w:customStyle="1">
    <w:name w:val="Bordered &amp; Lined - Accent"/>
    <w:basedOn w:val="2400"/>
    <w:uiPriority w:val="99"/>
    <w:pPr>
      <w:spacing w:after="0" w:line="240" w:lineRule="auto"/>
    </w:pPr>
    <w:rPr>
      <w:color w:val="404040"/>
      <w:sz w:val="20"/>
      <w:szCs w:val="20"/>
      <w:lang w:eastAsia="zh-CN"/>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cPr>
    </w:tblStylePr>
    <w:tblStylePr w:type="band2Vert">
      <w:rPr>
        <w:rFonts w:ascii="Arial" w:hAnsi="Arial"/>
        <w:color w:val="404040"/>
        <w:sz w:val="22"/>
      </w:rPr>
      <w:tcPr>
        <w:shd w:val="clear" w:color="f2f2f2" w:fill="f2f2f2" w:themeFill="text1" w:themeFillTint="0D"/>
      </w:tcPr>
    </w:tblStylePr>
    <w:tblStylePr w:type="firstCol">
      <w:rPr>
        <w:rFonts w:ascii="Arial" w:hAnsi="Arial"/>
        <w:color w:val="f2f2f2"/>
        <w:sz w:val="22"/>
      </w:rPr>
      <w:tcPr>
        <w:shd w:val="clear" w:color="7f7f7f" w:fill="7f7f7f" w:themeFill="text1" w:themeFillTint="80"/>
      </w:tcPr>
    </w:tblStylePr>
    <w:tblStylePr w:type="firstRow">
      <w:rPr>
        <w:rFonts w:ascii="Arial" w:hAnsi="Arial"/>
        <w:color w:val="f2f2f2"/>
        <w:sz w:val="22"/>
      </w:rPr>
      <w:tcPr>
        <w:shd w:val="clear" w:color="7f7f7f" w:fill="7f7f7f" w:themeFill="text1" w:themeFillTint="80"/>
      </w:tcPr>
    </w:tblStylePr>
    <w:tblStylePr w:type="lastCol">
      <w:rPr>
        <w:rFonts w:ascii="Arial" w:hAnsi="Arial"/>
        <w:color w:val="f2f2f2"/>
        <w:sz w:val="22"/>
      </w:rPr>
      <w:tcPr>
        <w:shd w:val="clear" w:color="7f7f7f" w:fill="7f7f7f" w:themeFill="text1" w:themeFillTint="80"/>
      </w:tcPr>
    </w:tblStylePr>
    <w:tblStylePr w:type="lastRow">
      <w:rPr>
        <w:rFonts w:ascii="Arial" w:hAnsi="Arial"/>
        <w:color w:val="f2f2f2"/>
        <w:sz w:val="22"/>
      </w:rPr>
      <w:tcPr>
        <w:shd w:val="clear" w:color="7f7f7f" w:fill="7f7f7f" w:themeFill="text1" w:themeFillTint="80"/>
      </w:tcPr>
    </w:tblStylePr>
  </w:style>
  <w:style w:type="table" w:styleId="2538" w:customStyle="1">
    <w:name w:val="Bordered &amp; Lined - Accent 1"/>
    <w:basedOn w:val="2400"/>
    <w:uiPriority w:val="99"/>
    <w:pPr>
      <w:spacing w:after="0" w:line="240" w:lineRule="auto"/>
    </w:pPr>
    <w:rPr>
      <w:color w:val="404040"/>
      <w:sz w:val="20"/>
      <w:szCs w:val="20"/>
      <w:lang w:eastAsia="zh-CN"/>
    </w:rPr>
    <w:tblPr>
      <w:tblStyleRowBandSize w:val="1"/>
      <w:tblStyleColBandSize w:val="1"/>
      <w:tblBorders>
        <w:top w:val="single" w:color="205461" w:themeColor="accent1" w:themeShade="95" w:sz="4" w:space="0"/>
        <w:left w:val="single" w:color="205461" w:themeColor="accent1" w:themeShade="95" w:sz="4" w:space="0"/>
        <w:bottom w:val="single" w:color="205461" w:themeColor="accent1" w:themeShade="95" w:sz="4" w:space="0"/>
        <w:right w:val="single" w:color="205461" w:themeColor="accent1" w:themeShade="95" w:sz="4" w:space="0"/>
        <w:insideH w:val="single" w:color="205461" w:themeColor="accent1" w:themeShade="95" w:sz="4" w:space="0"/>
        <w:insideV w:val="single" w:color="20546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bbdfe8" w:fill="bbdfe8" w:themeFill="accent1" w:themeFillTint="50"/>
      </w:tcPr>
    </w:tblStylePr>
    <w:tblStylePr w:type="band2Vert">
      <w:rPr>
        <w:rFonts w:ascii="Arial" w:hAnsi="Arial"/>
        <w:color w:val="404040"/>
        <w:sz w:val="22"/>
      </w:rPr>
      <w:tcPr>
        <w:shd w:val="clear" w:color="bbdfe8" w:fill="bbdfe8" w:themeFill="accent1" w:themeFillTint="50"/>
      </w:tcPr>
    </w:tblStylePr>
    <w:tblStylePr w:type="firstCol">
      <w:rPr>
        <w:rFonts w:ascii="Arial" w:hAnsi="Arial"/>
        <w:color w:val="f2f2f2"/>
        <w:sz w:val="22"/>
      </w:rPr>
      <w:tcPr>
        <w:shd w:val="clear" w:color="3e9fb8" w:fill="3e9fb8" w:themeFill="accent1" w:themeFillTint="EA"/>
      </w:tcPr>
    </w:tblStylePr>
    <w:tblStylePr w:type="firstRow">
      <w:rPr>
        <w:rFonts w:ascii="Arial" w:hAnsi="Arial"/>
        <w:color w:val="f2f2f2"/>
        <w:sz w:val="22"/>
      </w:rPr>
      <w:tcPr>
        <w:shd w:val="clear" w:color="3e9fb8" w:fill="3e9fb8" w:themeFill="accent1" w:themeFillTint="EA"/>
      </w:tcPr>
    </w:tblStylePr>
    <w:tblStylePr w:type="lastCol">
      <w:rPr>
        <w:rFonts w:ascii="Arial" w:hAnsi="Arial"/>
        <w:color w:val="f2f2f2"/>
        <w:sz w:val="22"/>
      </w:rPr>
      <w:tcPr>
        <w:shd w:val="clear" w:color="3e9fb8" w:fill="3e9fb8" w:themeFill="accent1" w:themeFillTint="EA"/>
      </w:tcPr>
    </w:tblStylePr>
    <w:tblStylePr w:type="lastRow">
      <w:rPr>
        <w:rFonts w:ascii="Arial" w:hAnsi="Arial"/>
        <w:color w:val="f2f2f2"/>
        <w:sz w:val="22"/>
      </w:rPr>
      <w:tcPr>
        <w:shd w:val="clear" w:color="3e9fb8" w:fill="3e9fb8" w:themeFill="accent1" w:themeFillTint="EA"/>
      </w:tcPr>
    </w:tblStylePr>
  </w:style>
  <w:style w:type="table" w:styleId="2539" w:customStyle="1">
    <w:name w:val="Bordered &amp; Lined - Accent 2"/>
    <w:basedOn w:val="2400"/>
    <w:uiPriority w:val="99"/>
    <w:pPr>
      <w:spacing w:after="0" w:line="240" w:lineRule="auto"/>
    </w:pPr>
    <w:rPr>
      <w:color w:val="404040"/>
      <w:sz w:val="20"/>
      <w:szCs w:val="20"/>
      <w:lang w:eastAsia="zh-CN"/>
    </w:rPr>
    <w:tblPr>
      <w:tblStyleRowBandSize w:val="1"/>
      <w:tblStyleColBandSize w:val="1"/>
      <w:tblBorders>
        <w:top w:val="single" w:color="996D00" w:themeColor="accent2" w:themeShade="95" w:sz="4" w:space="0"/>
        <w:left w:val="single" w:color="996D00" w:themeColor="accent2" w:themeShade="95" w:sz="4" w:space="0"/>
        <w:bottom w:val="single" w:color="996D00" w:themeColor="accent2" w:themeShade="95" w:sz="4" w:space="0"/>
        <w:right w:val="single" w:color="996D00" w:themeColor="accent2" w:themeShade="95" w:sz="4" w:space="0"/>
        <w:insideH w:val="single" w:color="996D00" w:themeColor="accent2" w:themeShade="95" w:sz="4" w:space="0"/>
        <w:insideV w:val="single" w:color="996D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0ce" w:fill="fef0ce" w:themeFill="accent2" w:themeFillTint="32"/>
      </w:tcPr>
    </w:tblStylePr>
    <w:tblStylePr w:type="band2Vert">
      <w:rPr>
        <w:rFonts w:ascii="Arial" w:hAnsi="Arial"/>
        <w:color w:val="404040"/>
        <w:sz w:val="22"/>
      </w:rPr>
      <w:tcPr>
        <w:shd w:val="clear" w:color="fef0ce" w:fill="fef0ce" w:themeFill="accent2" w:themeFillTint="32"/>
      </w:tcPr>
    </w:tblStylePr>
    <w:tblStylePr w:type="firstCol">
      <w:rPr>
        <w:rFonts w:ascii="Arial" w:hAnsi="Arial"/>
        <w:color w:val="f2f2f2"/>
        <w:sz w:val="22"/>
      </w:rPr>
      <w:tcPr>
        <w:shd w:val="clear" w:color="fed46d" w:fill="fed46d" w:themeFill="accent2" w:themeFillTint="97"/>
      </w:tcPr>
    </w:tblStylePr>
    <w:tblStylePr w:type="firstRow">
      <w:rPr>
        <w:rFonts w:ascii="Arial" w:hAnsi="Arial"/>
        <w:color w:val="f2f2f2"/>
        <w:sz w:val="22"/>
      </w:rPr>
      <w:tcPr>
        <w:shd w:val="clear" w:color="fed46d" w:fill="fed46d" w:themeFill="accent2" w:themeFillTint="97"/>
      </w:tcPr>
    </w:tblStylePr>
    <w:tblStylePr w:type="lastCol">
      <w:rPr>
        <w:rFonts w:ascii="Arial" w:hAnsi="Arial"/>
        <w:color w:val="f2f2f2"/>
        <w:sz w:val="22"/>
      </w:rPr>
      <w:tcPr>
        <w:shd w:val="clear" w:color="fed46d" w:fill="fed46d" w:themeFill="accent2" w:themeFillTint="97"/>
      </w:tcPr>
    </w:tblStylePr>
    <w:tblStylePr w:type="lastRow">
      <w:rPr>
        <w:rFonts w:ascii="Arial" w:hAnsi="Arial"/>
        <w:color w:val="f2f2f2"/>
        <w:sz w:val="22"/>
      </w:rPr>
      <w:tcPr>
        <w:shd w:val="clear" w:color="fed46d" w:fill="fed46d" w:themeFill="accent2" w:themeFillTint="97"/>
      </w:tcPr>
    </w:tblStylePr>
  </w:style>
  <w:style w:type="table" w:styleId="2540" w:customStyle="1">
    <w:name w:val="Bordered &amp; Lined - Accent 3"/>
    <w:basedOn w:val="2400"/>
    <w:uiPriority w:val="99"/>
    <w:pPr>
      <w:spacing w:after="0" w:line="240" w:lineRule="auto"/>
    </w:pPr>
    <w:rPr>
      <w:color w:val="404040"/>
      <w:sz w:val="20"/>
      <w:szCs w:val="20"/>
      <w:lang w:eastAsia="zh-CN"/>
    </w:rPr>
    <w:tblPr>
      <w:tblStyleRowBandSize w:val="1"/>
      <w:tblStyleColBandSize w:val="1"/>
      <w:tblBorders>
        <w:top w:val="single" w:color="711A1A" w:themeColor="accent3" w:themeShade="95" w:sz="4" w:space="0"/>
        <w:left w:val="single" w:color="711A1A" w:themeColor="accent3" w:themeShade="95" w:sz="4" w:space="0"/>
        <w:bottom w:val="single" w:color="711A1A" w:themeColor="accent3" w:themeShade="95" w:sz="4" w:space="0"/>
        <w:right w:val="single" w:color="711A1A" w:themeColor="accent3" w:themeShade="95" w:sz="4" w:space="0"/>
        <w:insideH w:val="single" w:color="711A1A" w:themeColor="accent3" w:themeShade="95" w:sz="4" w:space="0"/>
        <w:insideV w:val="single" w:color="711A1A"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d2d2" w:fill="f4d2d2" w:themeFill="accent3" w:themeFillTint="34"/>
      </w:tcPr>
    </w:tblStylePr>
    <w:tblStylePr w:type="band2Vert">
      <w:rPr>
        <w:rFonts w:ascii="Arial" w:hAnsi="Arial"/>
        <w:color w:val="404040"/>
        <w:sz w:val="22"/>
      </w:rPr>
      <w:tcPr>
        <w:shd w:val="clear" w:color="f4d2d2" w:fill="f4d2d2" w:themeFill="accent3" w:themeFillTint="34"/>
      </w:tcPr>
    </w:tblStylePr>
    <w:tblStylePr w:type="firstCol">
      <w:rPr>
        <w:rFonts w:ascii="Arial" w:hAnsi="Arial"/>
        <w:color w:val="f2f2f2"/>
        <w:sz w:val="22"/>
      </w:rPr>
      <w:tcPr>
        <w:shd w:val="clear" w:color="c32d2d" w:fill="c32d2d" w:themeFill="accent3" w:themeFillTint="FE"/>
      </w:tcPr>
    </w:tblStylePr>
    <w:tblStylePr w:type="firstRow">
      <w:rPr>
        <w:rFonts w:ascii="Arial" w:hAnsi="Arial"/>
        <w:color w:val="f2f2f2"/>
        <w:sz w:val="22"/>
      </w:rPr>
      <w:tcPr>
        <w:shd w:val="clear" w:color="c32d2d" w:fill="c32d2d" w:themeFill="accent3" w:themeFillTint="FE"/>
      </w:tcPr>
    </w:tblStylePr>
    <w:tblStylePr w:type="lastCol">
      <w:rPr>
        <w:rFonts w:ascii="Arial" w:hAnsi="Arial"/>
        <w:color w:val="f2f2f2"/>
        <w:sz w:val="22"/>
      </w:rPr>
      <w:tcPr>
        <w:shd w:val="clear" w:color="c32d2d" w:fill="c32d2d" w:themeFill="accent3" w:themeFillTint="FE"/>
      </w:tcPr>
    </w:tblStylePr>
    <w:tblStylePr w:type="lastRow">
      <w:rPr>
        <w:rFonts w:ascii="Arial" w:hAnsi="Arial"/>
        <w:color w:val="f2f2f2"/>
        <w:sz w:val="22"/>
      </w:rPr>
      <w:tcPr>
        <w:shd w:val="clear" w:color="c32d2d" w:fill="c32d2d" w:themeFill="accent3" w:themeFillTint="FE"/>
      </w:tcPr>
    </w:tblStylePr>
  </w:style>
  <w:style w:type="table" w:styleId="2541" w:customStyle="1">
    <w:name w:val="Bordered &amp; Lined - Accent 4"/>
    <w:basedOn w:val="2400"/>
    <w:uiPriority w:val="99"/>
    <w:pPr>
      <w:spacing w:after="0" w:line="240" w:lineRule="auto"/>
    </w:pPr>
    <w:rPr>
      <w:color w:val="404040"/>
      <w:sz w:val="20"/>
      <w:szCs w:val="20"/>
      <w:lang w:eastAsia="zh-CN"/>
    </w:rPr>
    <w:tblPr>
      <w:tblStyleRowBandSize w:val="1"/>
      <w:tblStyleColBandSize w:val="1"/>
      <w:tblBorders>
        <w:top w:val="single" w:color="4C631D" w:themeColor="accent4" w:themeShade="95" w:sz="4" w:space="0"/>
        <w:left w:val="single" w:color="4C631D" w:themeColor="accent4" w:themeShade="95" w:sz="4" w:space="0"/>
        <w:bottom w:val="single" w:color="4C631D" w:themeColor="accent4" w:themeShade="95" w:sz="4" w:space="0"/>
        <w:right w:val="single" w:color="4C631D" w:themeColor="accent4" w:themeShade="95" w:sz="4" w:space="0"/>
        <w:insideH w:val="single" w:color="4C631D" w:themeColor="accent4" w:themeShade="95" w:sz="4" w:space="0"/>
        <w:insideV w:val="single" w:color="4C631D"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f1d1" w:fill="e7f1d1" w:themeFill="accent4" w:themeFillTint="34"/>
      </w:tcPr>
    </w:tblStylePr>
    <w:tblStylePr w:type="band2Vert">
      <w:rPr>
        <w:rFonts w:ascii="Arial" w:hAnsi="Arial"/>
        <w:color w:val="404040"/>
        <w:sz w:val="22"/>
      </w:rPr>
      <w:tcPr>
        <w:shd w:val="clear" w:color="e7f1d1" w:fill="e7f1d1" w:themeFill="accent4" w:themeFillTint="34"/>
      </w:tcPr>
    </w:tblStylePr>
    <w:tblStylePr w:type="firstCol">
      <w:rPr>
        <w:rFonts w:ascii="Arial" w:hAnsi="Arial"/>
        <w:color w:val="f2f2f2"/>
        <w:sz w:val="22"/>
      </w:rPr>
      <w:tcPr>
        <w:shd w:val="clear" w:color="b8d678" w:fill="b8d678" w:themeFill="accent4" w:themeFillTint="9A"/>
      </w:tcPr>
    </w:tblStylePr>
    <w:tblStylePr w:type="firstRow">
      <w:rPr>
        <w:rFonts w:ascii="Arial" w:hAnsi="Arial"/>
        <w:color w:val="f2f2f2"/>
        <w:sz w:val="22"/>
      </w:rPr>
      <w:tcPr>
        <w:shd w:val="clear" w:color="b8d678" w:fill="b8d678" w:themeFill="accent4" w:themeFillTint="9A"/>
      </w:tcPr>
    </w:tblStylePr>
    <w:tblStylePr w:type="lastCol">
      <w:rPr>
        <w:rFonts w:ascii="Arial" w:hAnsi="Arial"/>
        <w:color w:val="f2f2f2"/>
        <w:sz w:val="22"/>
      </w:rPr>
      <w:tcPr>
        <w:shd w:val="clear" w:color="b8d678" w:fill="b8d678" w:themeFill="accent4" w:themeFillTint="9A"/>
      </w:tcPr>
    </w:tblStylePr>
    <w:tblStylePr w:type="lastRow">
      <w:rPr>
        <w:rFonts w:ascii="Arial" w:hAnsi="Arial"/>
        <w:color w:val="f2f2f2"/>
        <w:sz w:val="22"/>
      </w:rPr>
      <w:tcPr>
        <w:shd w:val="clear" w:color="b8d678" w:fill="b8d678" w:themeFill="accent4" w:themeFillTint="9A"/>
      </w:tcPr>
    </w:tblStylePr>
  </w:style>
  <w:style w:type="table" w:styleId="2542" w:customStyle="1">
    <w:name w:val="Bordered &amp; Lined - Accent 5"/>
    <w:basedOn w:val="2400"/>
    <w:uiPriority w:val="99"/>
    <w:pPr>
      <w:spacing w:after="0" w:line="240" w:lineRule="auto"/>
    </w:pPr>
    <w:rPr>
      <w:color w:val="404040"/>
      <w:sz w:val="20"/>
      <w:szCs w:val="20"/>
      <w:lang w:eastAsia="zh-CN"/>
    </w:rPr>
    <w:tblPr>
      <w:tblStyleRowBandSize w:val="1"/>
      <w:tblStyleColBandSize w:val="1"/>
      <w:tblBorders>
        <w:top w:val="single" w:color="572703" w:themeColor="accent5" w:themeShade="95" w:sz="4" w:space="0"/>
        <w:left w:val="single" w:color="572703" w:themeColor="accent5" w:themeShade="95" w:sz="4" w:space="0"/>
        <w:bottom w:val="single" w:color="572703" w:themeColor="accent5" w:themeShade="95" w:sz="4" w:space="0"/>
        <w:right w:val="single" w:color="572703" w:themeColor="accent5" w:themeShade="95" w:sz="4" w:space="0"/>
        <w:insideH w:val="single" w:color="572703" w:themeColor="accent5" w:themeShade="95" w:sz="4" w:space="0"/>
        <w:insideV w:val="single" w:color="572703"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cd5b8" w:fill="fcd5b8" w:themeFill="accent5" w:themeFillTint="34"/>
      </w:tcPr>
    </w:tblStylePr>
    <w:tblStylePr w:type="band2Vert">
      <w:rPr>
        <w:rFonts w:ascii="Arial" w:hAnsi="Arial"/>
        <w:color w:val="404040"/>
        <w:sz w:val="22"/>
      </w:rPr>
      <w:tcPr>
        <w:shd w:val="clear" w:color="fcd5b8" w:fill="fcd5b8" w:themeFill="accent5" w:themeFillTint="34"/>
      </w:tcPr>
    </w:tblStylePr>
    <w:tblStylePr w:type="firstCol">
      <w:rPr>
        <w:rFonts w:ascii="Arial" w:hAnsi="Arial"/>
        <w:color w:val="f2f2f2"/>
        <w:sz w:val="22"/>
      </w:rPr>
      <w:tcPr>
        <w:shd w:val="clear" w:color="964305" w:fill="964305" w:themeFill="accent5"/>
      </w:tcPr>
    </w:tblStylePr>
    <w:tblStylePr w:type="firstRow">
      <w:rPr>
        <w:rFonts w:ascii="Arial" w:hAnsi="Arial"/>
        <w:color w:val="f2f2f2"/>
        <w:sz w:val="22"/>
      </w:rPr>
      <w:tcPr>
        <w:shd w:val="clear" w:color="964305" w:fill="964305" w:themeFill="accent5"/>
      </w:tcPr>
    </w:tblStylePr>
    <w:tblStylePr w:type="lastCol">
      <w:rPr>
        <w:rFonts w:ascii="Arial" w:hAnsi="Arial"/>
        <w:color w:val="f2f2f2"/>
        <w:sz w:val="22"/>
      </w:rPr>
      <w:tcPr>
        <w:shd w:val="clear" w:color="964305" w:fill="964305" w:themeFill="accent5"/>
      </w:tcPr>
    </w:tblStylePr>
    <w:tblStylePr w:type="lastRow">
      <w:rPr>
        <w:rFonts w:ascii="Arial" w:hAnsi="Arial"/>
        <w:color w:val="f2f2f2"/>
        <w:sz w:val="22"/>
      </w:rPr>
      <w:tcPr>
        <w:shd w:val="clear" w:color="964305" w:fill="964305" w:themeFill="accent5"/>
      </w:tcPr>
    </w:tblStylePr>
  </w:style>
  <w:style w:type="table" w:styleId="2543" w:customStyle="1">
    <w:name w:val="Bordered &amp; Lined - Accent 6"/>
    <w:basedOn w:val="2400"/>
    <w:uiPriority w:val="99"/>
    <w:pPr>
      <w:spacing w:after="0" w:line="240" w:lineRule="auto"/>
    </w:pPr>
    <w:rPr>
      <w:color w:val="404040"/>
      <w:sz w:val="20"/>
      <w:szCs w:val="20"/>
      <w:lang w:eastAsia="zh-CN"/>
    </w:rPr>
    <w:tblPr>
      <w:tblStyleRowBandSize w:val="1"/>
      <w:tblStyleColBandSize w:val="1"/>
      <w:tblBorders>
        <w:top w:val="single" w:color="293452" w:themeColor="accent6" w:themeShade="95" w:sz="4" w:space="0"/>
        <w:left w:val="single" w:color="293452" w:themeColor="accent6" w:themeShade="95" w:sz="4" w:space="0"/>
        <w:bottom w:val="single" w:color="293452" w:themeColor="accent6" w:themeShade="95" w:sz="4" w:space="0"/>
        <w:right w:val="single" w:color="293452" w:themeColor="accent6" w:themeShade="95" w:sz="4" w:space="0"/>
        <w:insideH w:val="single" w:color="293452" w:themeColor="accent6" w:themeShade="95" w:sz="4" w:space="0"/>
        <w:insideV w:val="single" w:color="293452"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6dbea" w:fill="d6dbea" w:themeFill="accent6" w:themeFillTint="34"/>
      </w:tcPr>
    </w:tblStylePr>
    <w:tblStylePr w:type="band2Vert">
      <w:rPr>
        <w:rFonts w:ascii="Arial" w:hAnsi="Arial"/>
        <w:color w:val="404040"/>
        <w:sz w:val="22"/>
      </w:rPr>
      <w:tcPr>
        <w:shd w:val="clear" w:color="d6dbea" w:fill="d6dbea" w:themeFill="accent6" w:themeFillTint="34"/>
      </w:tcPr>
    </w:tblStylePr>
    <w:tblStylePr w:type="firstCol">
      <w:rPr>
        <w:rFonts w:ascii="Arial" w:hAnsi="Arial"/>
        <w:color w:val="f2f2f2"/>
        <w:sz w:val="22"/>
      </w:rPr>
      <w:tcPr>
        <w:shd w:val="clear" w:color="475a8d" w:fill="475a8d" w:themeFill="accent6"/>
      </w:tcPr>
    </w:tblStylePr>
    <w:tblStylePr w:type="firstRow">
      <w:rPr>
        <w:rFonts w:ascii="Arial" w:hAnsi="Arial"/>
        <w:color w:val="f2f2f2"/>
        <w:sz w:val="22"/>
      </w:rPr>
      <w:tcPr>
        <w:shd w:val="clear" w:color="475a8d" w:fill="475a8d" w:themeFill="accent6"/>
      </w:tcPr>
    </w:tblStylePr>
    <w:tblStylePr w:type="lastCol">
      <w:rPr>
        <w:rFonts w:ascii="Arial" w:hAnsi="Arial"/>
        <w:color w:val="f2f2f2"/>
        <w:sz w:val="22"/>
      </w:rPr>
      <w:tcPr>
        <w:shd w:val="clear" w:color="475a8d" w:fill="475a8d" w:themeFill="accent6"/>
      </w:tcPr>
    </w:tblStylePr>
    <w:tblStylePr w:type="lastRow">
      <w:rPr>
        <w:rFonts w:ascii="Arial" w:hAnsi="Arial"/>
        <w:color w:val="f2f2f2"/>
        <w:sz w:val="22"/>
      </w:rPr>
      <w:tcPr>
        <w:shd w:val="clear" w:color="475a8d" w:fill="475a8d" w:themeFill="accent6"/>
      </w:tcPr>
    </w:tblStylePr>
  </w:style>
  <w:style w:type="table" w:styleId="2544" w:customStyle="1">
    <w:name w:val="Bordered"/>
    <w:basedOn w:val="240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2545" w:customStyle="1">
    <w:name w:val="Bordered - Accent 1"/>
    <w:basedOn w:val="2400"/>
    <w:uiPriority w:val="99"/>
    <w:pPr>
      <w:spacing w:after="0" w:line="240" w:lineRule="auto"/>
    </w:pPr>
    <w:tblPr>
      <w:tblStyleRowBandSize w:val="1"/>
      <w:tblStyleColBandSize w:val="1"/>
      <w:tbl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insideH w:val="single" w:color="A8D6E2" w:themeColor="accent1" w:themeTint="67" w:sz="4" w:space="0"/>
        <w:insideV w:val="single" w:color="A8D6E2" w:themeColor="accent1" w:themeTint="67" w:sz="4" w:space="0"/>
      </w:tblBorders>
    </w:tblPr>
    <w:tblStylePr w:type="band1Horz">
      <w:rPr>
        <w:rFonts w:ascii="Arial" w:hAnsi="Arial"/>
        <w:color w:val="404040"/>
        <w:sz w:val="22"/>
      </w:rPr>
      <w:tcPr>
        <w:tc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3891A7" w:themeColor="accent1" w:sz="12" w:space="0"/>
        </w:tcBorders>
      </w:tcPr>
    </w:tblStylePr>
    <w:tblStylePr w:type="lastCol">
      <w:rPr>
        <w:rFonts w:ascii="Arial" w:hAnsi="Arial"/>
        <w:color w:val="404040"/>
        <w:sz w:val="22"/>
      </w:rPr>
      <w:tcPr>
        <w:tcBorders>
          <w:left w:val="single" w:color="3891A7" w:themeColor="accent1" w:sz="12" w:space="0"/>
        </w:tcBorders>
      </w:tcPr>
    </w:tblStylePr>
    <w:tblStylePr w:type="lastRow">
      <w:rPr>
        <w:rFonts w:ascii="Arial" w:hAnsi="Arial"/>
        <w:color w:val="404040"/>
        <w:sz w:val="22"/>
      </w:rPr>
      <w:tcPr>
        <w:tcBorders>
          <w:top w:val="single" w:color="3891A7" w:themeColor="accent1" w:sz="12" w:space="0"/>
        </w:tcBorders>
      </w:tcPr>
    </w:tblStylePr>
  </w:style>
  <w:style w:type="table" w:styleId="2546" w:customStyle="1">
    <w:name w:val="Bordered - Accent 2"/>
    <w:basedOn w:val="2400"/>
    <w:uiPriority w:val="99"/>
    <w:pPr>
      <w:spacing w:after="0" w:line="240" w:lineRule="auto"/>
    </w:pPr>
    <w:tblPr>
      <w:tblStyleRowBandSize w:val="1"/>
      <w:tblStyleColBandSize w:val="1"/>
      <w:tbl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insideH w:val="single" w:color="FEE19B" w:themeColor="accent2" w:themeTint="67" w:sz="4" w:space="0"/>
        <w:insideV w:val="single" w:color="FEE19B" w:themeColor="accent2" w:themeTint="67" w:sz="4" w:space="0"/>
      </w:tblBorders>
    </w:tblPr>
    <w:tblStylePr w:type="band1Horz">
      <w:rPr>
        <w:rFonts w:ascii="Arial" w:hAnsi="Arial"/>
        <w:color w:val="404040"/>
        <w:sz w:val="22"/>
      </w:rPr>
      <w:tcPr>
        <w:tc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ED46D" w:themeColor="accent2" w:themeTint="97" w:sz="12" w:space="0"/>
        </w:tcBorders>
      </w:tcPr>
    </w:tblStylePr>
    <w:tblStylePr w:type="lastCol">
      <w:rPr>
        <w:rFonts w:ascii="Arial" w:hAnsi="Arial"/>
        <w:color w:val="404040"/>
        <w:sz w:val="22"/>
      </w:rPr>
      <w:tcPr>
        <w:tcBorders>
          <w:left w:val="single" w:color="FED46D" w:themeColor="accent2" w:themeTint="97" w:sz="12" w:space="0"/>
        </w:tcBorders>
      </w:tcPr>
    </w:tblStylePr>
    <w:tblStylePr w:type="lastRow">
      <w:rPr>
        <w:rFonts w:ascii="Arial" w:hAnsi="Arial"/>
        <w:color w:val="404040"/>
        <w:sz w:val="22"/>
      </w:rPr>
      <w:tcPr>
        <w:tcBorders>
          <w:top w:val="single" w:color="FED46D" w:themeColor="accent2" w:themeTint="97" w:sz="12" w:space="0"/>
        </w:tcBorders>
      </w:tcPr>
    </w:tblStylePr>
  </w:style>
  <w:style w:type="table" w:styleId="2547" w:customStyle="1">
    <w:name w:val="Bordered - Accent 3"/>
    <w:basedOn w:val="2400"/>
    <w:uiPriority w:val="99"/>
    <w:pPr>
      <w:spacing w:after="0" w:line="240" w:lineRule="auto"/>
    </w:pPr>
    <w:tblPr>
      <w:tblStyleRowBandSize w:val="1"/>
      <w:tblStyleColBandSize w:val="1"/>
      <w:tbl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insideH w:val="single" w:color="EAA6A6" w:themeColor="accent3" w:themeTint="67" w:sz="4" w:space="0"/>
        <w:insideV w:val="single" w:color="EAA6A6" w:themeColor="accent3" w:themeTint="67" w:sz="4" w:space="0"/>
      </w:tblBorders>
    </w:tblPr>
    <w:tblStylePr w:type="band1Horz">
      <w:rPr>
        <w:rFonts w:ascii="Arial" w:hAnsi="Arial"/>
        <w:color w:val="404040"/>
        <w:sz w:val="22"/>
      </w:rPr>
      <w:tcPr>
        <w:tc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07C7C" w:themeColor="accent3" w:themeTint="98" w:sz="12" w:space="0"/>
        </w:tcBorders>
      </w:tcPr>
    </w:tblStylePr>
    <w:tblStylePr w:type="lastCol">
      <w:rPr>
        <w:rFonts w:ascii="Arial" w:hAnsi="Arial"/>
        <w:color w:val="404040"/>
        <w:sz w:val="22"/>
      </w:rPr>
      <w:tcPr>
        <w:tcBorders>
          <w:left w:val="single" w:color="E07C7C" w:themeColor="accent3" w:themeTint="98" w:sz="12" w:space="0"/>
        </w:tcBorders>
      </w:tcPr>
    </w:tblStylePr>
    <w:tblStylePr w:type="lastRow">
      <w:rPr>
        <w:rFonts w:ascii="Arial" w:hAnsi="Arial"/>
        <w:color w:val="404040"/>
        <w:sz w:val="22"/>
      </w:rPr>
      <w:tcPr>
        <w:tcBorders>
          <w:top w:val="single" w:color="E07C7C" w:themeColor="accent3" w:themeTint="98" w:sz="12" w:space="0"/>
        </w:tcBorders>
      </w:tcPr>
    </w:tblStylePr>
  </w:style>
  <w:style w:type="table" w:styleId="2548" w:customStyle="1">
    <w:name w:val="Bordered - Accent 4"/>
    <w:basedOn w:val="2400"/>
    <w:uiPriority w:val="99"/>
    <w:pPr>
      <w:spacing w:after="0" w:line="240" w:lineRule="auto"/>
    </w:pPr>
    <w:tblPr>
      <w:tblStyleRowBandSize w:val="1"/>
      <w:tblStyleColBandSize w:val="1"/>
      <w:tbl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insideH w:val="single" w:color="CFE4A5" w:themeColor="accent4" w:themeTint="67" w:sz="4" w:space="0"/>
        <w:insideV w:val="single" w:color="CFE4A5" w:themeColor="accent4" w:themeTint="67" w:sz="4" w:space="0"/>
      </w:tblBorders>
    </w:tblPr>
    <w:tblStylePr w:type="band1Horz">
      <w:rPr>
        <w:rFonts w:ascii="Arial" w:hAnsi="Arial"/>
        <w:color w:val="404040"/>
        <w:sz w:val="22"/>
      </w:rPr>
      <w:tcPr>
        <w:tc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8D678" w:themeColor="accent4" w:themeTint="9A" w:sz="12" w:space="0"/>
        </w:tcBorders>
      </w:tcPr>
    </w:tblStylePr>
    <w:tblStylePr w:type="lastCol">
      <w:rPr>
        <w:rFonts w:ascii="Arial" w:hAnsi="Arial"/>
        <w:color w:val="404040"/>
        <w:sz w:val="22"/>
      </w:rPr>
      <w:tcPr>
        <w:tcBorders>
          <w:left w:val="single" w:color="B8D678" w:themeColor="accent4" w:themeTint="9A" w:sz="12" w:space="0"/>
        </w:tcBorders>
      </w:tcPr>
    </w:tblStylePr>
    <w:tblStylePr w:type="lastRow">
      <w:rPr>
        <w:rFonts w:ascii="Arial" w:hAnsi="Arial"/>
        <w:color w:val="404040"/>
        <w:sz w:val="22"/>
      </w:rPr>
      <w:tcPr>
        <w:tcBorders>
          <w:top w:val="single" w:color="B8D678" w:themeColor="accent4" w:themeTint="9A" w:sz="12" w:space="0"/>
        </w:tcBorders>
      </w:tcPr>
    </w:tblStylePr>
  </w:style>
  <w:style w:type="table" w:styleId="2549" w:customStyle="1">
    <w:name w:val="Bordered - Accent 5"/>
    <w:basedOn w:val="2400"/>
    <w:uiPriority w:val="99"/>
    <w:pPr>
      <w:spacing w:after="0" w:line="240" w:lineRule="auto"/>
    </w:pPr>
    <w:tblPr>
      <w:tblStyleRowBandSize w:val="1"/>
      <w:tblStyleColBandSize w:val="1"/>
      <w:tbl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insideH w:val="single" w:color="FAAD73" w:themeColor="accent5" w:themeTint="67" w:sz="4" w:space="0"/>
        <w:insideV w:val="single" w:color="FAAD73" w:themeColor="accent5" w:themeTint="67" w:sz="4" w:space="0"/>
      </w:tblBorders>
    </w:tblPr>
    <w:tblStylePr w:type="band1Horz">
      <w:rPr>
        <w:rFonts w:ascii="Arial" w:hAnsi="Arial"/>
        <w:color w:val="404040"/>
        <w:sz w:val="22"/>
      </w:rPr>
      <w:tcPr>
        <w:tc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8852F" w:themeColor="accent5" w:themeTint="9A" w:sz="12" w:space="0"/>
        </w:tcBorders>
      </w:tcPr>
    </w:tblStylePr>
    <w:tblStylePr w:type="lastCol">
      <w:rPr>
        <w:rFonts w:ascii="Arial" w:hAnsi="Arial"/>
        <w:color w:val="404040"/>
        <w:sz w:val="22"/>
      </w:rPr>
      <w:tcPr>
        <w:tcBorders>
          <w:left w:val="single" w:color="F8852F" w:themeColor="accent5" w:themeTint="9A" w:sz="12" w:space="0"/>
        </w:tcBorders>
      </w:tcPr>
    </w:tblStylePr>
    <w:tblStylePr w:type="lastRow">
      <w:rPr>
        <w:rFonts w:ascii="Arial" w:hAnsi="Arial"/>
        <w:color w:val="404040"/>
        <w:sz w:val="22"/>
      </w:rPr>
      <w:tcPr>
        <w:tcBorders>
          <w:top w:val="single" w:color="F8852F" w:themeColor="accent5" w:themeTint="9A" w:sz="12" w:space="0"/>
        </w:tcBorders>
      </w:tcPr>
    </w:tblStylePr>
  </w:style>
  <w:style w:type="table" w:styleId="2550" w:customStyle="1">
    <w:name w:val="Bordered - Accent 6"/>
    <w:basedOn w:val="2400"/>
    <w:uiPriority w:val="99"/>
    <w:pPr>
      <w:spacing w:after="0" w:line="240" w:lineRule="auto"/>
    </w:pPr>
    <w:tblPr>
      <w:tblStyleRowBandSize w:val="1"/>
      <w:tblStyleColBandSize w:val="1"/>
      <w:tbl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insideH w:val="single" w:color="AEB9D6" w:themeColor="accent6" w:themeTint="67" w:sz="4" w:space="0"/>
        <w:insideV w:val="single" w:color="AEB9D6" w:themeColor="accent6" w:themeTint="67" w:sz="4" w:space="0"/>
      </w:tblBorders>
    </w:tblPr>
    <w:tblStylePr w:type="band1Horz">
      <w:rPr>
        <w:rFonts w:ascii="Arial" w:hAnsi="Arial"/>
        <w:color w:val="404040"/>
        <w:sz w:val="22"/>
      </w:rPr>
      <w:tcPr>
        <w:tc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898C3" w:themeColor="accent6" w:themeTint="98" w:sz="12" w:space="0"/>
        </w:tcBorders>
      </w:tcPr>
    </w:tblStylePr>
    <w:tblStylePr w:type="lastCol">
      <w:rPr>
        <w:rFonts w:ascii="Arial" w:hAnsi="Arial"/>
        <w:color w:val="404040"/>
        <w:sz w:val="22"/>
      </w:rPr>
      <w:tcPr>
        <w:tcBorders>
          <w:left w:val="single" w:color="8898C3" w:themeColor="accent6" w:themeTint="98" w:sz="12" w:space="0"/>
        </w:tcBorders>
      </w:tcPr>
    </w:tblStylePr>
    <w:tblStylePr w:type="lastRow">
      <w:rPr>
        <w:rFonts w:ascii="Arial" w:hAnsi="Arial"/>
        <w:color w:val="404040"/>
        <w:sz w:val="22"/>
      </w:rPr>
      <w:tcPr>
        <w:tcBorders>
          <w:top w:val="single" w:color="8898C3" w:themeColor="accent6" w:themeTint="98" w:sz="12" w:space="0"/>
        </w:tcBorders>
      </w:tcPr>
    </w:tblStylePr>
  </w:style>
  <w:style w:type="character" w:styleId="2551">
    <w:name w:val="Hyperlink"/>
    <w:uiPriority w:val="99"/>
    <w:unhideWhenUsed/>
    <w:rPr>
      <w:color w:val="8dc765" w:themeColor="hyperlink"/>
      <w:u w:val="single"/>
    </w:rPr>
  </w:style>
  <w:style w:type="paragraph" w:styleId="2552">
    <w:name w:val="footnote text"/>
    <w:basedOn w:val="2389"/>
    <w:link w:val="2553"/>
    <w:uiPriority w:val="99"/>
    <w:semiHidden/>
    <w:unhideWhenUsed/>
    <w:pPr>
      <w:spacing w:after="40" w:line="240" w:lineRule="auto"/>
    </w:pPr>
    <w:rPr>
      <w:sz w:val="18"/>
    </w:rPr>
  </w:style>
  <w:style w:type="character" w:styleId="2553" w:customStyle="1">
    <w:name w:val="Footnote Text Char"/>
    <w:link w:val="2552"/>
    <w:uiPriority w:val="99"/>
    <w:rPr>
      <w:sz w:val="18"/>
    </w:rPr>
  </w:style>
  <w:style w:type="character" w:styleId="2554">
    <w:name w:val="footnote reference"/>
    <w:uiPriority w:val="99"/>
    <w:unhideWhenUsed/>
    <w:rPr>
      <w:vertAlign w:val="superscript"/>
    </w:rPr>
  </w:style>
  <w:style w:type="paragraph" w:styleId="2555">
    <w:name w:val="toc 1"/>
    <w:basedOn w:val="2389"/>
    <w:next w:val="2389"/>
    <w:uiPriority w:val="39"/>
    <w:unhideWhenUsed/>
    <w:pPr>
      <w:spacing w:after="57"/>
    </w:pPr>
  </w:style>
  <w:style w:type="paragraph" w:styleId="2556">
    <w:name w:val="toc 2"/>
    <w:basedOn w:val="2389"/>
    <w:next w:val="2389"/>
    <w:uiPriority w:val="39"/>
    <w:unhideWhenUsed/>
    <w:pPr>
      <w:ind w:left="283"/>
      <w:spacing w:after="57"/>
    </w:pPr>
  </w:style>
  <w:style w:type="paragraph" w:styleId="2557">
    <w:name w:val="toc 3"/>
    <w:basedOn w:val="2389"/>
    <w:next w:val="2389"/>
    <w:uiPriority w:val="39"/>
    <w:unhideWhenUsed/>
    <w:pPr>
      <w:ind w:left="567"/>
      <w:spacing w:after="57"/>
    </w:pPr>
  </w:style>
  <w:style w:type="paragraph" w:styleId="2558">
    <w:name w:val="toc 4"/>
    <w:basedOn w:val="2389"/>
    <w:next w:val="2389"/>
    <w:uiPriority w:val="39"/>
    <w:unhideWhenUsed/>
    <w:pPr>
      <w:ind w:left="850"/>
      <w:spacing w:after="57"/>
    </w:pPr>
  </w:style>
  <w:style w:type="paragraph" w:styleId="2559">
    <w:name w:val="toc 5"/>
    <w:basedOn w:val="2389"/>
    <w:next w:val="2389"/>
    <w:uiPriority w:val="39"/>
    <w:unhideWhenUsed/>
    <w:pPr>
      <w:ind w:left="1134"/>
      <w:spacing w:after="57"/>
    </w:pPr>
  </w:style>
  <w:style w:type="paragraph" w:styleId="2560">
    <w:name w:val="toc 6"/>
    <w:basedOn w:val="2389"/>
    <w:next w:val="2389"/>
    <w:uiPriority w:val="39"/>
    <w:unhideWhenUsed/>
    <w:pPr>
      <w:ind w:left="1417"/>
      <w:spacing w:after="57"/>
    </w:pPr>
  </w:style>
  <w:style w:type="paragraph" w:styleId="2561">
    <w:name w:val="toc 7"/>
    <w:basedOn w:val="2389"/>
    <w:next w:val="2389"/>
    <w:uiPriority w:val="39"/>
    <w:unhideWhenUsed/>
    <w:pPr>
      <w:ind w:left="1701"/>
      <w:spacing w:after="57"/>
    </w:pPr>
  </w:style>
  <w:style w:type="paragraph" w:styleId="2562">
    <w:name w:val="toc 8"/>
    <w:basedOn w:val="2389"/>
    <w:next w:val="2389"/>
    <w:uiPriority w:val="39"/>
    <w:unhideWhenUsed/>
    <w:pPr>
      <w:ind w:left="1984"/>
      <w:spacing w:after="57"/>
    </w:pPr>
  </w:style>
  <w:style w:type="paragraph" w:styleId="2563">
    <w:name w:val="toc 9"/>
    <w:basedOn w:val="2389"/>
    <w:next w:val="2389"/>
    <w:uiPriority w:val="39"/>
    <w:unhideWhenUsed/>
    <w:pPr>
      <w:ind w:left="2268"/>
      <w:spacing w:after="57"/>
    </w:pPr>
  </w:style>
  <w:style w:type="paragraph" w:styleId="2564">
    <w:name w:val="TOC Heading"/>
    <w:uiPriority w:val="39"/>
    <w:unhideWhenUsed/>
  </w:style>
  <w:style w:type="paragraph" w:styleId="2565">
    <w:name w:val="No Spacing"/>
    <w:basedOn w:val="2389"/>
    <w:uiPriority w:val="1"/>
    <w:qFormat/>
    <w:pPr>
      <w:spacing w:after="0" w:line="240" w:lineRule="auto"/>
    </w:pPr>
  </w:style>
  <w:style w:type="paragraph" w:styleId="2566">
    <w:name w:val="List Paragraph"/>
    <w:basedOn w:val="2389"/>
    <w:uiPriority w:val="34"/>
    <w:qFormat/>
    <w:pPr>
      <w:contextualSpacing/>
      <w:ind w:left="720"/>
    </w:pPr>
  </w:style>
  <w:style w:type="character" w:styleId="2567" w:customStyle="1">
    <w:name w:val="Georgia_character"/>
    <w:link w:val="2568"/>
    <w:rPr>
      <w:rFonts w:ascii="Georgia" w:hAnsi="Georgia" w:eastAsia="Georgia" w:cs="Georgia"/>
      <w:b/>
      <w:color w:val="1c75bc"/>
    </w:rPr>
  </w:style>
  <w:style w:type="paragraph" w:styleId="2568" w:customStyle="1">
    <w:name w:val="Georgia"/>
    <w:basedOn w:val="2389"/>
    <w:link w:val="2567"/>
    <w:qFormat/>
    <w:pPr>
      <w:ind w:left="1417" w:right="281"/>
      <w:spacing w:before="1701" w:after="159" w:line="312" w:lineRule="auto"/>
    </w:pPr>
    <w:rPr>
      <w:rFonts w:ascii="Georgia" w:hAnsi="Georgia" w:eastAsia="Georgia" w:cs="Georgia"/>
      <w:b/>
      <w:color w:val="1c75bc"/>
    </w:rPr>
  </w:style>
  <w:style w:type="character" w:styleId="2569" w:customStyle="1">
    <w:name w:val="H1_character"/>
    <w:link w:val="2570"/>
    <w:rPr>
      <w:rFonts w:ascii="Open Sans Extrabold" w:hAnsi="Open Sans Extrabold" w:eastAsia="Open Sans Extrabold" w:cs="Open Sans Extrabold"/>
      <w:color w:val="ef4136"/>
      <w:sz w:val="60"/>
      <w:lang w:val="en-GB"/>
    </w:rPr>
  </w:style>
  <w:style w:type="paragraph" w:styleId="2570" w:customStyle="1">
    <w:name w:val="H1"/>
    <w:basedOn w:val="2393"/>
    <w:link w:val="2569"/>
    <w:qFormat/>
    <w:pPr>
      <w:spacing w:before="340" w:after="283" w:line="120" w:lineRule="auto"/>
      <w:tabs>
        <w:tab w:val="left" w:pos="8200" w:leader="none"/>
      </w:tabs>
    </w:pPr>
    <w:rPr>
      <w:rFonts w:ascii="Open Sans Extrabold" w:hAnsi="Open Sans Extrabold" w:eastAsia="Open Sans Extrabold" w:cs="Open Sans Extrabold"/>
      <w:color w:val="ef4136"/>
      <w:sz w:val="60"/>
      <w:lang w:val="en-GB"/>
    </w:rPr>
  </w:style>
  <w:style w:type="character" w:styleId="2571" w:customStyle="1">
    <w:name w:val="H2_character"/>
    <w:link w:val="2572"/>
    <w:rPr>
      <w:rFonts w:ascii="Open Sans Extrabold" w:hAnsi="Open Sans Extrabold" w:eastAsia="Open Sans Extrabold" w:cs="Open Sans Extrabold"/>
      <w:b/>
      <w:caps/>
      <w:color w:val="ef4136"/>
    </w:rPr>
  </w:style>
  <w:style w:type="paragraph" w:styleId="2572" w:customStyle="1">
    <w:name w:val="H2"/>
    <w:basedOn w:val="2568"/>
    <w:link w:val="2571"/>
    <w:qFormat/>
    <w:pPr>
      <w:spacing w:before="1928"/>
    </w:pPr>
    <w:rPr>
      <w:rFonts w:ascii="Open Sans Extrabold" w:hAnsi="Open Sans Extrabold" w:eastAsia="Open Sans Extrabold" w:cs="Open Sans Extrabold"/>
      <w:caps/>
      <w:color w:val="ef4136"/>
    </w:rPr>
  </w:style>
  <w:style w:type="character" w:styleId="2573" w:customStyle="1">
    <w:name w:val="text_character"/>
    <w:link w:val="2574"/>
    <w:rPr>
      <w:color w:val="000000"/>
      <w:sz w:val="18"/>
    </w:rPr>
  </w:style>
  <w:style w:type="paragraph" w:styleId="2574" w:customStyle="1">
    <w:name w:val="text"/>
    <w:basedOn w:val="2389"/>
    <w:link w:val="2573"/>
    <w:qFormat/>
    <w:pPr>
      <w:ind w:left="1417"/>
    </w:pPr>
    <w:rPr>
      <w:color w:val="000000"/>
      <w:sz w:val="18"/>
    </w:rPr>
  </w:style>
  <w:style w:type="character" w:styleId="2575" w:customStyle="1">
    <w:name w:val="Text_character"/>
    <w:link w:val="2576"/>
    <w:rPr>
      <w:color w:val="000000"/>
      <w:sz w:val="18"/>
    </w:rPr>
  </w:style>
  <w:style w:type="paragraph" w:styleId="2576" w:customStyle="1">
    <w:name w:val="Text"/>
    <w:basedOn w:val="2389"/>
    <w:link w:val="2575"/>
    <w:qFormat/>
    <w:pPr>
      <w:ind w:left="1417"/>
      <w:spacing w:after="159"/>
    </w:pPr>
    <w:rPr>
      <w:color w:val="000000"/>
      <w:sz w:val="18"/>
    </w:rPr>
  </w:style>
  <w:style w:type="paragraph" w:styleId="2577">
    <w:name w:val="annotation text"/>
    <w:basedOn w:val="2389"/>
    <w:link w:val="2578"/>
    <w:uiPriority w:val="99"/>
    <w:semiHidden/>
    <w:unhideWhenUsed/>
    <w:pPr>
      <w:spacing w:line="240" w:lineRule="auto"/>
    </w:pPr>
    <w:rPr>
      <w:sz w:val="20"/>
      <w:szCs w:val="20"/>
    </w:rPr>
  </w:style>
  <w:style w:type="character" w:styleId="2578" w:customStyle="1">
    <w:name w:val="Comment Text Char"/>
    <w:basedOn w:val="2399"/>
    <w:link w:val="2577"/>
    <w:uiPriority w:val="99"/>
    <w:semiHidden/>
    <w:rPr>
      <w:sz w:val="20"/>
      <w:szCs w:val="20"/>
    </w:rPr>
  </w:style>
  <w:style w:type="character" w:styleId="2579">
    <w:name w:val="annotation reference"/>
    <w:basedOn w:val="2399"/>
    <w:uiPriority w:val="99"/>
    <w:semiHidden/>
    <w:unhideWhenUsed/>
    <w:rPr>
      <w:sz w:val="16"/>
      <w:szCs w:val="16"/>
    </w:rPr>
  </w:style>
  <w:style w:type="paragraph" w:styleId="2580">
    <w:name w:val="Balloon Text"/>
    <w:basedOn w:val="2389"/>
    <w:link w:val="2581"/>
    <w:uiPriority w:val="99"/>
    <w:semiHidden/>
    <w:unhideWhenUsed/>
    <w:pPr>
      <w:spacing w:after="0" w:line="240" w:lineRule="auto"/>
    </w:pPr>
    <w:rPr>
      <w:rFonts w:ascii="Segoe UI" w:hAnsi="Segoe UI" w:cs="Segoe UI"/>
      <w:sz w:val="18"/>
      <w:szCs w:val="18"/>
    </w:rPr>
  </w:style>
  <w:style w:type="character" w:styleId="2581" w:customStyle="1">
    <w:name w:val="Balloon Text Char"/>
    <w:basedOn w:val="2399"/>
    <w:link w:val="2580"/>
    <w:uiPriority w:val="99"/>
    <w:semiHidden/>
    <w:rPr>
      <w:rFonts w:ascii="Segoe UI" w:hAnsi="Segoe UI" w:cs="Segoe UI"/>
      <w:sz w:val="18"/>
      <w:szCs w:val="18"/>
    </w:rPr>
  </w:style>
  <w:style w:type="character" w:styleId="2582">
    <w:name w:val="Placeholder Text"/>
    <w:basedOn w:val="2399"/>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hart" Target="charts/chart1.xml" /><Relationship Id="rId16" Type="http://schemas.openxmlformats.org/officeDocument/2006/relationships/comments" Target="comments.xml" /><Relationship Id="rId17" Type="http://schemas.microsoft.com/office/2011/relationships/commentsExtended" Target="commentsExtended.xml" /><Relationship Id="rId18" Type="http://schemas.microsoft.com/office/2018/08/relationships/commentsExtensible" Target="commentsExtensible.xml" /><Relationship Id="rId19" Type="http://schemas.microsoft.com/office/2016/09/relationships/commentsIds" Target="commentsIds.xml" /><Relationship Id="rId20"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lstStyle/>
          <a:p>
            <a:pPr>
              <a:defRPr sz="1200" b="1">
                <a:latin typeface="Arial"/>
                <a:ea typeface="Arial"/>
                <a:cs typeface="Arial"/>
              </a:defRPr>
            </a:pPr>
            <a:r>
              <a:rPr lang="en-US" sz="1000" b="1">
                <a:solidFill>
                  <a:schemeClr val="accent5">
                    <a:wordTint val="153"/>
                  </a:schemeClr>
                </a:solidFill>
                <a:latin typeface="Segoe UI Black"/>
                <a:ea typeface="Segoe UI Black"/>
                <a:cs typeface="Segoe UI Black"/>
              </a:rPr>
              <a:t>YOUR</a:t>
            </a:r>
            <a:r>
              <a:rPr lang="en-US" sz="1000" b="1">
                <a:solidFill>
                  <a:schemeClr val="accent5">
                    <a:wordTint val="153"/>
                  </a:schemeClr>
                </a:solidFill>
                <a:latin typeface="Segoe UI Black"/>
                <a:ea typeface="Segoe UI Black"/>
                <a:cs typeface="Segoe UI Black"/>
              </a:rPr>
              <a:t> CHART</a:t>
            </a:r>
            <a:endParaRPr sz="1000" b="1">
              <a:solidFill>
                <a:schemeClr val="accent5">
                  <a:wordTint val="153"/>
                </a:schemeClr>
              </a:solidFill>
              <a:latin typeface="Segoe UI Black"/>
              <a:ea typeface="Segoe UI Black"/>
              <a:cs typeface="Segoe UI Black"/>
            </a:endParaRPr>
          </a:p>
        </c:rich>
      </c:tx>
      <c:layout/>
      <c:overlay val="0"/>
      <c:spPr bwMode="auto">
        <a:prstGeom prst="rect">
          <a:avLst/>
        </a:prstGeom>
        <a:noFill/>
        <a:ln>
          <a:noFill/>
        </a:ln>
      </c:spPr>
    </c:title>
    <c:autoTitleDeleted val="0"/>
    <c:view3D>
      <c:rotX val="50"/>
      <c:rotY val="0"/>
      <c:depthPercent val="100"/>
      <c:rAngAx val="1"/>
    </c:view3D>
    <c:floor>
      <c:thickness val="0"/>
    </c:floor>
    <c:sideWall>
      <c:thickness val="0"/>
    </c:sideWall>
    <c:backWall>
      <c:thickness val="0"/>
    </c:backWall>
    <c:plotArea>
      <c:layout/>
      <c:pie3DChart>
        <c:varyColors val="1"/>
        <c:ser>
          <c:idx val="0"/>
          <c:order val="0"/>
          <c:dPt>
            <c:idx val="0"/>
            <c:bubble3D val="0"/>
            <c:spPr bwMode="auto">
              <a:prstGeom prst="rect">
                <a:avLst/>
              </a:prstGeom>
              <a:solidFill>
                <a:schemeClr val="accent6">
                  <a:lumMod val="60000"/>
                  <a:lumOff val="40000"/>
                  <a:alpha val="90000"/>
                </a:schemeClr>
              </a:solidFill>
              <a:ln w="6349">
                <a:solidFill>
                  <a:schemeClr val="accent6"/>
                </a:solidFill>
                <a:prstDash val="solid"/>
                <a:round/>
              </a:ln>
            </c:spPr>
          </c:dPt>
          <c:dPt>
            <c:idx val="1"/>
            <c:bubble3D val="0"/>
            <c:spPr bwMode="auto">
              <a:prstGeom prst="rect">
                <a:avLst/>
              </a:prstGeom>
              <a:solidFill>
                <a:schemeClr val="accent2">
                  <a:lumMod val="40000"/>
                  <a:lumOff val="60000"/>
                  <a:alpha val="90000"/>
                </a:schemeClr>
              </a:solidFill>
              <a:ln w="6349">
                <a:solidFill>
                  <a:schemeClr val="accent2">
                    <a:lumMod val="60000"/>
                    <a:lumOff val="40000"/>
                  </a:schemeClr>
                </a:solidFill>
                <a:prstDash val="solid"/>
                <a:round/>
              </a:ln>
            </c:spPr>
          </c:dPt>
          <c:dPt>
            <c:idx val="2"/>
            <c:bubble3D val="0"/>
            <c:spPr bwMode="auto">
              <a:prstGeom prst="rect">
                <a:avLst/>
              </a:prstGeom>
              <a:solidFill>
                <a:schemeClr val="accent4">
                  <a:lumMod val="60000"/>
                  <a:lumOff val="40000"/>
                  <a:alpha val="90000"/>
                </a:schemeClr>
              </a:solidFill>
              <a:ln w="6349">
                <a:solidFill>
                  <a:schemeClr val="accent4">
                    <a:lumMod val="74901"/>
                  </a:schemeClr>
                </a:solidFill>
                <a:prstDash val="solid"/>
                <a:round/>
              </a:ln>
            </c:spPr>
          </c:dPt>
          <c:dPt>
            <c:idx val="3"/>
            <c:bubble3D val="0"/>
            <c:spPr bwMode="auto">
              <a:prstGeom prst="rect">
                <a:avLst/>
              </a:prstGeom>
              <a:solidFill>
                <a:schemeClr val="accent3">
                  <a:lumMod val="60000"/>
                  <a:lumOff val="40000"/>
                  <a:alpha val="90000"/>
                </a:schemeClr>
              </a:solidFill>
              <a:ln w="6349">
                <a:solidFill>
                  <a:schemeClr val="accent3">
                    <a:lumMod val="74901"/>
                  </a:schemeClr>
                </a:solidFill>
                <a:prstDash val="solid"/>
                <a:round/>
              </a:ln>
            </c:spPr>
          </c:dPt>
          <c:dPt>
            <c:idx val="4"/>
            <c:bubble3D val="0"/>
            <c:spPr bwMode="auto">
              <a:prstGeom prst="rect">
                <a:avLst/>
              </a:prstGeom>
              <a:solidFill>
                <a:schemeClr val="accent5">
                  <a:tint val="100000"/>
                  <a:alpha val="90000"/>
                </a:schemeClr>
              </a:solidFill>
              <a:ln w="19050">
                <a:solidFill>
                  <a:schemeClr val="accent5">
                    <a:tint val="100000"/>
                    <a:lumMod val="75000"/>
                  </a:schemeClr>
                </a:solidFill>
              </a:ln>
            </c:spPr>
          </c:dPt>
          <c:dLbls>
            <c:dLbl>
              <c:idx val="0"/>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rgbClr val="004C56"/>
                  </a:solidFill>
                  <a:prstDash val="solid"/>
                  <a:round/>
                </a:ln>
              </c:spPr>
              <c:txPr>
                <a:bodyPr rot="0" spcFirstLastPara="1" vertOverflow="clip" horzOverflow="clip" vert="horz" wrap="square" anchor="ctr" anchorCtr="1"/>
                <a:lstStyle/>
                <a:p>
                  <a:pPr>
                    <a:defRPr sz="1000" b="0" i="0">
                      <a:solidFill>
                        <a:srgbClr val="C24B35"/>
                      </a:solidFill>
                    </a:defRPr>
                  </a:pPr>
                  <a:endParaRPr lang="en-US"/>
                </a:p>
              </c:txPr>
            </c:dLbl>
            <c:dLbl>
              <c:idx val="1"/>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rgbClr val="C24B35"/>
                  </a:solidFill>
                  <a:prstDash val="solid"/>
                  <a:round/>
                </a:ln>
              </c:spPr>
              <c:txPr>
                <a:bodyPr rot="0" spcFirstLastPara="1" vertOverflow="clip" horzOverflow="clip" vert="horz" wrap="square" anchor="ctr" anchorCtr="1"/>
                <a:lstStyle/>
                <a:p>
                  <a:pPr>
                    <a:defRPr sz="1000" b="0" i="0">
                      <a:solidFill>
                        <a:srgbClr val="C24B35"/>
                      </a:solidFill>
                    </a:defRPr>
                  </a:pPr>
                  <a:endParaRPr lang="en-US"/>
                </a:p>
              </c:txPr>
            </c:dLbl>
            <c:dLbl>
              <c:idx val="2"/>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3">
                      <a:tint val="100000"/>
                    </a:schemeClr>
                  </a:solidFill>
                  <a:round/>
                </a:ln>
              </c:spPr>
              <c:txPr>
                <a:bodyPr rot="0" spcFirstLastPara="1" vertOverflow="clip" horzOverflow="clip" vert="horz" wrap="square" anchor="ctr" anchorCtr="1"/>
                <a:lstStyle/>
                <a:p>
                  <a:pPr>
                    <a:defRPr sz="1000" b="0" i="0">
                      <a:solidFill>
                        <a:srgbClr val="C24B35"/>
                      </a:solidFill>
                    </a:defRPr>
                  </a:pPr>
                  <a:endParaRPr lang="en-US"/>
                </a:p>
              </c:txPr>
            </c:dLbl>
            <c:dLbl>
              <c:idx val="3"/>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rgbClr val="222830"/>
                  </a:solidFill>
                  <a:prstDash val="solid"/>
                  <a:round/>
                </a:ln>
              </c:spPr>
              <c:txPr>
                <a:bodyPr rot="0" spcFirstLastPara="1" vertOverflow="clip" horzOverflow="clip" vert="horz" wrap="square" anchor="ctr" anchorCtr="1"/>
                <a:lstStyle/>
                <a:p>
                  <a:pPr>
                    <a:defRPr sz="1000" b="0" i="0">
                      <a:solidFill>
                        <a:srgbClr val="C24B35"/>
                      </a:solidFill>
                    </a:defRPr>
                  </a:pPr>
                  <a:endParaRPr lang="en-US"/>
                </a:p>
              </c:txPr>
            </c:dLbl>
            <c:dLbl>
              <c:idx val="4"/>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5">
                      <a:tint val="100000"/>
                    </a:schemeClr>
                  </a:solidFill>
                  <a:round/>
                </a:ln>
              </c:spPr>
              <c:txPr>
                <a:bodyPr rot="0" spcFirstLastPara="1" vertOverflow="clip" horzOverflow="clip" vert="horz" wrap="square" anchor="ctr" anchorCtr="1"/>
                <a:lstStyle/>
                <a:p>
                  <a:pPr>
                    <a:defRPr sz="1000" b="0" i="0">
                      <a:solidFill>
                        <a:schemeClr val="accent5">
                          <a:tint val="100000"/>
                        </a:schemeClr>
                      </a:solidFill>
                    </a:defRPr>
                  </a:pPr>
                  <a:endParaRPr lang="en-US"/>
                </a:p>
              </c:txPr>
            </c:dLbl>
            <c:dLblPos val="outEnd"/>
            <c:separator xml:space="preserve"> </c:separator>
            <c:showBubbleSize val="0"/>
            <c:showCatName val="0"/>
            <c:showLeaderLines val="0"/>
            <c:showLegendKey val="0"/>
            <c:showPercent val="0"/>
            <c:showSerName val="0"/>
            <c:showVal val="1"/>
            <c:spPr bwMode="auto">
              <a:prstGeom prst="rect">
                <a:avLst/>
              </a:prstGeom>
              <a:solidFill>
                <a:schemeClr val="lt1">
                  <a:alpha val="90000"/>
                </a:schemeClr>
              </a:solidFill>
              <a:ln w="12700" cap="flat" cmpd="sng" algn="ctr">
                <a:solidFill>
                  <a:schemeClr val="accent1">
                    <a:tint val="100000"/>
                  </a:schemeClr>
                </a:solidFill>
                <a:round/>
              </a:ln>
            </c:spPr>
            <c:txPr>
              <a:bodyPr rot="0" spcFirstLastPara="1" vertOverflow="clip" horzOverflow="clip" vert="horz" wrap="square" anchor="ctr" anchorCtr="1"/>
              <a:lstStyle/>
              <a:p>
                <a:pPr>
                  <a:defRPr sz="1000" b="0" i="0">
                    <a:solidFill>
                      <a:srgbClr val="C24B35"/>
                    </a:solidFill>
                  </a:defRPr>
                </a:pPr>
                <a:endParaRPr lang="en-US"/>
              </a:p>
            </c:txPr>
          </c:dLbls>
          <c:cat>
            <c:strRef>
              <c:f>Sheet1!$A$2:$A$5</c:f>
              <c:strCache>
                <c:ptCount val="4"/>
                <c:pt idx="0">
                  <c:v xml:space="preserve">Parameter 1</c:v>
                </c:pt>
                <c:pt idx="1">
                  <c:v xml:space="preserve">Parameter 2</c:v>
                </c:pt>
                <c:pt idx="2">
                  <c:v xml:space="preserve">Parameter 3</c:v>
                </c:pt>
                <c:pt idx="3">
                  <c:v xml:space="preserve">Parameter 4</c:v>
                </c:pt>
              </c:strCache>
            </c:strRef>
          </c:cat>
          <c:val>
            <c:numRef>
              <c:f>Sheet1!$B$2:$B$5</c:f>
              <c:numCache>
                <c:formatCode>0;[Red]0</c:formatCode>
                <c:ptCount val="4"/>
                <c:pt idx="0" formatCode="0">
                  <c:v>45</c:v>
                </c:pt>
                <c:pt idx="1">
                  <c:v>70</c:v>
                </c:pt>
                <c:pt idx="2">
                  <c:v>15</c:v>
                </c:pt>
                <c:pt idx="3">
                  <c:v>35</c:v>
                </c:pt>
              </c:numCache>
            </c:numRef>
          </c:val>
        </c:ser>
        <c:ser>
          <c:idx val="1"/>
          <c:order val="1"/>
          <c:dPt>
            <c:idx val="0"/>
            <c:bubble3D val="0"/>
            <c:spPr bwMode="auto">
              <a:prstGeom prst="rect">
                <a:avLst/>
              </a:prstGeom>
              <a:solidFill>
                <a:schemeClr val="accent1">
                  <a:tint val="100000"/>
                  <a:alpha val="90000"/>
                </a:schemeClr>
              </a:solidFill>
              <a:ln w="19050">
                <a:solidFill>
                  <a:schemeClr val="accent1">
                    <a:tint val="100000"/>
                    <a:lumMod val="75000"/>
                  </a:schemeClr>
                </a:solidFill>
              </a:ln>
            </c:spPr>
          </c:dPt>
          <c:dPt>
            <c:idx val="1"/>
            <c:bubble3D val="0"/>
            <c:spPr bwMode="auto">
              <a:prstGeom prst="rect">
                <a:avLst/>
              </a:prstGeom>
              <a:solidFill>
                <a:schemeClr val="accent2">
                  <a:tint val="100000"/>
                  <a:alpha val="90000"/>
                </a:schemeClr>
              </a:solidFill>
              <a:ln w="19050">
                <a:solidFill>
                  <a:schemeClr val="accent2">
                    <a:tint val="100000"/>
                    <a:lumMod val="75000"/>
                  </a:schemeClr>
                </a:solidFill>
              </a:ln>
            </c:spPr>
          </c:dPt>
          <c:dPt>
            <c:idx val="2"/>
            <c:bubble3D val="0"/>
            <c:spPr bwMode="auto">
              <a:prstGeom prst="rect">
                <a:avLst/>
              </a:prstGeom>
              <a:solidFill>
                <a:schemeClr val="accent3">
                  <a:tint val="100000"/>
                  <a:alpha val="90000"/>
                </a:schemeClr>
              </a:solidFill>
              <a:ln w="19050">
                <a:solidFill>
                  <a:schemeClr val="accent3">
                    <a:tint val="100000"/>
                    <a:lumMod val="75000"/>
                  </a:schemeClr>
                </a:solidFill>
              </a:ln>
            </c:spPr>
          </c:dPt>
          <c:dPt>
            <c:idx val="3"/>
            <c:bubble3D val="0"/>
            <c:spPr bwMode="auto">
              <a:prstGeom prst="rect">
                <a:avLst/>
              </a:prstGeom>
              <a:solidFill>
                <a:schemeClr val="accent4">
                  <a:tint val="100000"/>
                  <a:alpha val="90000"/>
                </a:schemeClr>
              </a:solidFill>
              <a:ln w="19050">
                <a:solidFill>
                  <a:schemeClr val="accent4">
                    <a:tint val="100000"/>
                    <a:lumMod val="75000"/>
                  </a:schemeClr>
                </a:solidFill>
              </a:ln>
            </c:spPr>
          </c:dPt>
          <c:dPt>
            <c:idx val="4"/>
            <c:bubble3D val="0"/>
            <c:spPr bwMode="auto">
              <a:prstGeom prst="rect">
                <a:avLst/>
              </a:prstGeom>
              <a:solidFill>
                <a:schemeClr val="accent5">
                  <a:tint val="100000"/>
                  <a:alpha val="90000"/>
                </a:schemeClr>
              </a:solidFill>
              <a:ln w="19050">
                <a:solidFill>
                  <a:schemeClr val="accent5">
                    <a:tint val="100000"/>
                    <a:lumMod val="75000"/>
                  </a:schemeClr>
                </a:solidFill>
              </a:ln>
            </c:spPr>
          </c:dPt>
          <c:dLbls>
            <c:dLbl>
              <c:idx val="0"/>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1">
                      <a:tint val="100000"/>
                    </a:schemeClr>
                  </a:solidFill>
                  <a:round/>
                </a:ln>
              </c:spPr>
              <c:txPr>
                <a:bodyPr rot="0" spcFirstLastPara="1" vertOverflow="clip" horzOverflow="clip" vert="horz" wrap="square" anchor="ctr" anchorCtr="1"/>
                <a:lstStyle/>
                <a:p>
                  <a:pPr>
                    <a:defRPr sz="1000" b="0" i="0">
                      <a:solidFill>
                        <a:schemeClr val="accent1">
                          <a:tint val="100000"/>
                        </a:schemeClr>
                      </a:solidFill>
                    </a:defRPr>
                  </a:pPr>
                  <a:endParaRPr lang="en-US"/>
                </a:p>
              </c:txPr>
            </c:dLbl>
            <c:dLbl>
              <c:idx val="2"/>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3">
                      <a:tint val="100000"/>
                    </a:schemeClr>
                  </a:solidFill>
                  <a:round/>
                </a:ln>
              </c:spPr>
              <c:txPr>
                <a:bodyPr rot="0" spcFirstLastPara="1" vertOverflow="clip" horzOverflow="clip" vert="horz" wrap="square" anchor="ctr" anchorCtr="1"/>
                <a:lstStyle/>
                <a:p>
                  <a:pPr>
                    <a:defRPr sz="1000" b="0" i="0">
                      <a:solidFill>
                        <a:schemeClr val="accent3">
                          <a:tint val="100000"/>
                        </a:schemeClr>
                      </a:solidFill>
                    </a:defRPr>
                  </a:pPr>
                  <a:endParaRPr lang="en-US"/>
                </a:p>
              </c:txPr>
            </c:dLbl>
            <c:dLbl>
              <c:idx val="3"/>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4">
                      <a:tint val="100000"/>
                    </a:schemeClr>
                  </a:solidFill>
                  <a:round/>
                </a:ln>
              </c:spPr>
              <c:txPr>
                <a:bodyPr rot="0" spcFirstLastPara="1" vertOverflow="clip" horzOverflow="clip" vert="horz" wrap="square" anchor="ctr" anchorCtr="1"/>
                <a:lstStyle/>
                <a:p>
                  <a:pPr>
                    <a:defRPr sz="1000" b="0" i="0">
                      <a:solidFill>
                        <a:schemeClr val="accent4">
                          <a:tint val="100000"/>
                        </a:schemeClr>
                      </a:solidFill>
                    </a:defRPr>
                  </a:pPr>
                  <a:endParaRPr lang="en-US"/>
                </a:p>
              </c:txPr>
            </c:dLbl>
            <c:dLbl>
              <c:idx val="4"/>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5">
                      <a:tint val="100000"/>
                    </a:schemeClr>
                  </a:solidFill>
                  <a:round/>
                </a:ln>
              </c:spPr>
              <c:txPr>
                <a:bodyPr rot="0" spcFirstLastPara="1" vertOverflow="clip" horzOverflow="clip" vert="horz" wrap="square" anchor="ctr" anchorCtr="1"/>
                <a:lstStyle/>
                <a:p>
                  <a:pPr>
                    <a:defRPr sz="1000" b="0" i="0">
                      <a:solidFill>
                        <a:schemeClr val="accent5">
                          <a:tint val="100000"/>
                        </a:schemeClr>
                      </a:solidFill>
                    </a:defRPr>
                  </a:pPr>
                  <a:endParaRPr lang="en-US"/>
                </a:p>
              </c:txPr>
            </c:dLbl>
            <c:dLblPos val="outEnd"/>
            <c:separator xml:space="preserve"> </c:separator>
            <c:showBubbleSize val="0"/>
            <c:showCatName val="0"/>
            <c:showLeaderLines val="0"/>
            <c:showLegendKey val="0"/>
            <c:showPercent val="0"/>
            <c:showSerName val="0"/>
            <c:showVal val="1"/>
            <c:spPr bwMode="auto">
              <a:prstGeom prst="rect">
                <a:avLst/>
              </a:prstGeom>
              <a:solidFill>
                <a:schemeClr val="lt1">
                  <a:alpha val="90000"/>
                </a:schemeClr>
              </a:solidFill>
              <a:ln w="12700" cap="flat" cmpd="sng" algn="ctr">
                <a:solidFill>
                  <a:schemeClr val="accent2">
                    <a:tint val="100000"/>
                  </a:schemeClr>
                </a:solidFill>
                <a:round/>
              </a:ln>
            </c:spPr>
            <c:txPr>
              <a:bodyPr rot="0" spcFirstLastPara="1" vertOverflow="clip" horzOverflow="clip" vert="horz" wrap="square" anchor="ctr" anchorCtr="1"/>
              <a:lstStyle/>
              <a:p>
                <a:pPr>
                  <a:defRPr sz="1000" b="0" i="0">
                    <a:solidFill>
                      <a:schemeClr val="accent2">
                        <a:tint val="100000"/>
                      </a:schemeClr>
                    </a:solidFill>
                  </a:defRPr>
                </a:pPr>
                <a:endParaRPr lang="en-US"/>
              </a:p>
            </c:txPr>
          </c:dLbls>
          <c:cat>
            <c:strRef>
              <c:f>Sheet1!$A$2:$A$5</c:f>
              <c:strCache>
                <c:ptCount val="4"/>
                <c:pt idx="0">
                  <c:v xml:space="preserve">Parameter 1</c:v>
                </c:pt>
                <c:pt idx="1">
                  <c:v xml:space="preserve">Parameter 2</c:v>
                </c:pt>
                <c:pt idx="2">
                  <c:v xml:space="preserve">Parameter 3</c:v>
                </c:pt>
                <c:pt idx="3">
                  <c:v xml:space="preserve">Parameter 4</c:v>
                </c:pt>
              </c:strCache>
            </c:strRef>
          </c:cat>
          <c:val>
            <c:numRef>
              <c:f>Sheet1!$C$2:$C$5</c:f>
              <c:numCache>
                <c:formatCode>General</c:formatCode>
                <c:ptCount val="4"/>
                <c:pt idx="0">
                  <c:v>5</c:v>
                </c:pt>
                <c:pt idx="1">
                  <c:v>10</c:v>
                </c:pt>
                <c:pt idx="2">
                  <c:v>5</c:v>
                </c:pt>
                <c:pt idx="3">
                  <c:v>5</c:v>
                </c:pt>
              </c:numCache>
            </c:numRef>
          </c:val>
        </c:ser>
        <c:dLbls>
          <c:dLblPos val="outEnd"/>
          <c:showBubbleSize val="0"/>
          <c:showCatName val="1"/>
          <c:showLeaderLines val="0"/>
          <c:showLegendKey val="0"/>
          <c:showPercent val="0"/>
          <c:showSerName val="0"/>
          <c:showVal val="0"/>
        </c:dLbls>
      </c:pie3DChart>
      <c:spPr bwMode="auto">
        <a:prstGeom prst="rect">
          <a:avLst/>
        </a:prstGeom>
        <a:noFill/>
        <a:ln>
          <a:noFill/>
        </a:ln>
      </c:spPr>
    </c:plotArea>
    <c:legend>
      <c:legendPos val="l"/>
      <c:layout/>
      <c:overlay val="0"/>
    </c:legend>
    <c:plotVisOnly val="1"/>
    <c:dispBlanksAs val="gap"/>
    <c:showDLblsOverMax val="0"/>
  </c:chart>
  <c:spPr bwMode="auto">
    <a:xfrm>
      <a:off x="0" y="0"/>
      <a:ext cx="3456425" cy="1710207"/>
    </a:xfrm>
    <a:prstGeom prst="rect">
      <a:avLst/>
    </a:prstGeom>
    <a:solidFill>
      <a:schemeClr val="bg1"/>
    </a:solidFill>
    <a:ln w="12699" cap="flat" cmpd="sng" algn="ctr">
      <a:solidFill>
        <a:schemeClr val="tx1">
          <a:lumMod val="15000"/>
          <a:lumOff val="85000"/>
        </a:schemeClr>
      </a:solidFill>
      <a:prstDash val="solid"/>
      <a:round/>
    </a:ln>
  </c:spPr>
  <c:txPr>
    <a:bodyPr/>
    <a:lstStyle/>
    <a:p>
      <a:pPr>
        <a:defRPr/>
      </a:pPr>
      <a:endParaRPr lang="en-US"/>
    </a:p>
  </c:txPr>
  <c:externalData r:id="rId1">
    <c:autoUpdate val="0"/>
  </c:externalData>
</c:chartSpac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Solstice">
      <a:dk1>
        <a:srgbClr val="000000"/>
      </a:dk1>
      <a:lt1>
        <a:srgbClr val="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John Smith</cp:lastModifiedBy>
  <cp:revision>1</cp:revision>
  <dcterms:created xsi:type="dcterms:W3CDTF">2020-02-20T14:34:00Z</dcterms:created>
  <dcterms:modified xsi:type="dcterms:W3CDTF">2022-09-20T12:54:11Z</dcterms:modified>
</cp:coreProperties>
</file>